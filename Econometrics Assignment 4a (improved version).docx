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DC1CD" w14:textId="77777777" w:rsidR="00B3754C" w:rsidRDefault="000C6961" w:rsidP="00B3754C">
      <w:pPr>
        <w:pStyle w:val="Title"/>
      </w:pPr>
      <w:r>
        <w:t>Econometrics Assignment 4</w:t>
      </w:r>
      <w:r w:rsidR="00B3754C">
        <w:t>a</w:t>
      </w:r>
    </w:p>
    <w:p w14:paraId="2DF0A3C6" w14:textId="77777777" w:rsidR="00B3754C" w:rsidRDefault="00B3754C" w:rsidP="00B3754C">
      <w:pPr>
        <w:pStyle w:val="NoSpacing"/>
        <w:rPr>
          <w:i/>
        </w:rPr>
      </w:pPr>
      <w:proofErr w:type="spellStart"/>
      <w:r>
        <w:rPr>
          <w:i/>
        </w:rPr>
        <w:t>Joost</w:t>
      </w:r>
      <w:proofErr w:type="spellEnd"/>
      <w:r>
        <w:rPr>
          <w:i/>
        </w:rPr>
        <w:t xml:space="preserve"> </w:t>
      </w:r>
      <w:proofErr w:type="spellStart"/>
      <w:r>
        <w:rPr>
          <w:i/>
        </w:rPr>
        <w:t>Bouten</w:t>
      </w:r>
      <w:proofErr w:type="spellEnd"/>
      <w:r>
        <w:rPr>
          <w:i/>
        </w:rPr>
        <w:t>,</w:t>
      </w:r>
      <w:r>
        <w:rPr>
          <w:i/>
        </w:rPr>
        <w:tab/>
        <w:t>SNR: 1265889</w:t>
      </w:r>
    </w:p>
    <w:p w14:paraId="03C7B5A8" w14:textId="77777777" w:rsidR="00B3754C" w:rsidRDefault="00B3754C" w:rsidP="00B3754C">
      <w:pPr>
        <w:pStyle w:val="NoSpacing"/>
        <w:rPr>
          <w:i/>
        </w:rPr>
      </w:pPr>
      <w:proofErr w:type="spellStart"/>
      <w:r>
        <w:rPr>
          <w:i/>
        </w:rPr>
        <w:t>Twan</w:t>
      </w:r>
      <w:proofErr w:type="spellEnd"/>
      <w:r>
        <w:rPr>
          <w:i/>
        </w:rPr>
        <w:t xml:space="preserve"> </w:t>
      </w:r>
      <w:proofErr w:type="spellStart"/>
      <w:r>
        <w:rPr>
          <w:i/>
        </w:rPr>
        <w:t>Vissers</w:t>
      </w:r>
      <w:proofErr w:type="spellEnd"/>
      <w:r>
        <w:rPr>
          <w:i/>
        </w:rPr>
        <w:t>,</w:t>
      </w:r>
      <w:r>
        <w:rPr>
          <w:i/>
        </w:rPr>
        <w:tab/>
        <w:t>SNR: 1266283</w:t>
      </w:r>
    </w:p>
    <w:p w14:paraId="1F908F87" w14:textId="77777777" w:rsidR="002172F0" w:rsidRDefault="00B3754C" w:rsidP="001100FD">
      <w:pPr>
        <w:pStyle w:val="NoSpacing"/>
        <w:rPr>
          <w:i/>
        </w:rPr>
      </w:pPr>
      <w:proofErr w:type="spellStart"/>
      <w:r>
        <w:rPr>
          <w:i/>
        </w:rPr>
        <w:t>Fons</w:t>
      </w:r>
      <w:proofErr w:type="spellEnd"/>
      <w:r>
        <w:rPr>
          <w:i/>
        </w:rPr>
        <w:t xml:space="preserve"> Strik,</w:t>
      </w:r>
      <w:r>
        <w:rPr>
          <w:i/>
        </w:rPr>
        <w:tab/>
        <w:t>SNR: 1257943</w:t>
      </w:r>
    </w:p>
    <w:p w14:paraId="07DEE8F1" w14:textId="77777777" w:rsidR="001100FD" w:rsidRDefault="001100FD" w:rsidP="001100FD">
      <w:pPr>
        <w:pStyle w:val="NoSpacing"/>
        <w:rPr>
          <w:i/>
        </w:rPr>
      </w:pPr>
    </w:p>
    <w:p w14:paraId="0D9B1030" w14:textId="77777777" w:rsidR="001100FD" w:rsidRDefault="001100FD" w:rsidP="001100FD">
      <w:pPr>
        <w:pStyle w:val="NoSpacing"/>
        <w:rPr>
          <w:i/>
        </w:rPr>
      </w:pPr>
    </w:p>
    <w:p w14:paraId="10C8C27A" w14:textId="77777777" w:rsidR="001100FD" w:rsidRPr="001100FD" w:rsidRDefault="001100FD" w:rsidP="001100FD">
      <w:pPr>
        <w:pStyle w:val="NoSpacing"/>
        <w:rPr>
          <w:i/>
        </w:rPr>
      </w:pPr>
    </w:p>
    <w:p w14:paraId="00D98F47" w14:textId="77777777" w:rsidR="000C6961" w:rsidRDefault="000C6961" w:rsidP="000C6961">
      <w:pPr>
        <w:pStyle w:val="ListParagraph"/>
        <w:numPr>
          <w:ilvl w:val="0"/>
          <w:numId w:val="4"/>
        </w:numPr>
      </w:pPr>
      <w:r>
        <w:t xml:space="preserve"> </w:t>
      </w:r>
    </w:p>
    <w:p w14:paraId="355A38D0" w14:textId="77777777" w:rsidR="000C6961" w:rsidRDefault="00DE7C3E" w:rsidP="000C6961">
      <w:pPr>
        <w:pStyle w:val="ListParagraph"/>
        <w:numPr>
          <w:ilvl w:val="1"/>
          <w:numId w:val="4"/>
        </w:numPr>
      </w:pPr>
      <w:r>
        <w:t>The number of restaurants within the relevant sample is 702. The number of restaurants in New Jersey is 662 out of all 820 restaurants</w:t>
      </w:r>
      <w:ins w:id="0" w:author="F. Strik" w:date="2017-09-21T15:08:00Z">
        <w:r w:rsidR="00E7055A">
          <w:t>, so</w:t>
        </w:r>
      </w:ins>
      <w:ins w:id="1" w:author="F. Strik" w:date="2017-09-21T15:09:00Z">
        <w:r w:rsidR="00E7055A">
          <w:t xml:space="preserve"> 80.73% of all restaurants</w:t>
        </w:r>
      </w:ins>
      <w:r>
        <w:t xml:space="preserve">. </w:t>
      </w:r>
      <w:commentRangeStart w:id="2"/>
      <w:r>
        <w:t xml:space="preserve">The number of restaurants in New Jersey within the relevant sample is 570. </w:t>
      </w:r>
      <w:commentRangeEnd w:id="2"/>
      <w:r w:rsidR="00E7055A">
        <w:rPr>
          <w:rStyle w:val="CommentReference"/>
        </w:rPr>
        <w:commentReference w:id="2"/>
      </w:r>
    </w:p>
    <w:p w14:paraId="614248DF" w14:textId="77777777" w:rsidR="00DE7C3E" w:rsidRDefault="00DE7C3E" w:rsidP="000C6961">
      <w:pPr>
        <w:pStyle w:val="ListParagraph"/>
        <w:numPr>
          <w:ilvl w:val="1"/>
          <w:numId w:val="4"/>
        </w:numPr>
      </w:pPr>
      <w:r>
        <w:t>The minimum number of full time equivalents</w:t>
      </w:r>
      <w:ins w:id="3" w:author="F. Strik" w:date="2017-09-21T15:10:00Z">
        <w:r w:rsidR="00E7055A">
          <w:t xml:space="preserve"> in restaurants</w:t>
        </w:r>
      </w:ins>
      <w:r>
        <w:t xml:space="preserve"> within the relevant sample is 3, the maximum number is 80. </w:t>
      </w:r>
    </w:p>
    <w:p w14:paraId="46F27907" w14:textId="77777777" w:rsidR="00DE7C3E" w:rsidRDefault="00DE7C3E" w:rsidP="000C6961">
      <w:pPr>
        <w:pStyle w:val="ListParagraph"/>
        <w:numPr>
          <w:ilvl w:val="1"/>
          <w:numId w:val="4"/>
        </w:numPr>
      </w:pPr>
      <w:r>
        <w:t>The minimum starting wage in restaurants within the relevant sample is 4.25, the maximum is 6.25.</w:t>
      </w:r>
    </w:p>
    <w:p w14:paraId="5F19D3D0" w14:textId="77777777" w:rsidR="001100FD" w:rsidRDefault="001100FD">
      <w:r>
        <w:br w:type="page"/>
      </w:r>
    </w:p>
    <w:p w14:paraId="7CDFBD55" w14:textId="77777777" w:rsidR="001100FD" w:rsidRDefault="001100FD" w:rsidP="001100FD">
      <w:pPr>
        <w:pStyle w:val="ListParagraph"/>
        <w:ind w:left="1440"/>
      </w:pPr>
    </w:p>
    <w:p w14:paraId="2E6F5FDD" w14:textId="77777777" w:rsidR="00DE7C3E" w:rsidRDefault="00726E2B" w:rsidP="00DE7C3E">
      <w:pPr>
        <w:pStyle w:val="ListParagraph"/>
        <w:numPr>
          <w:ilvl w:val="0"/>
          <w:numId w:val="4"/>
        </w:numPr>
      </w:pPr>
      <w:r>
        <w:t xml:space="preserve"> </w:t>
      </w:r>
    </w:p>
    <w:p w14:paraId="01BD700A" w14:textId="77777777" w:rsidR="00726E2B" w:rsidRDefault="00726E2B" w:rsidP="00726E2B">
      <w:pPr>
        <w:pStyle w:val="ListParagraph"/>
        <w:numPr>
          <w:ilvl w:val="1"/>
          <w:numId w:val="4"/>
        </w:numPr>
      </w:pPr>
      <w:r>
        <w:t xml:space="preserve"> </w:t>
      </w:r>
    </w:p>
    <w:p w14:paraId="5B7FDF70" w14:textId="77777777" w:rsidR="00726E2B" w:rsidRDefault="00726E2B" w:rsidP="00726E2B">
      <w:pPr>
        <w:pStyle w:val="ListParagraph"/>
        <w:numPr>
          <w:ilvl w:val="2"/>
          <w:numId w:val="4"/>
        </w:numPr>
      </w:pPr>
      <w:r>
        <w:t xml:space="preserve"> Wage changes in New Jersey (blue) and Pennsylvania (red)</w:t>
      </w:r>
    </w:p>
    <w:p w14:paraId="53ABA12F" w14:textId="77777777" w:rsidR="00726E2B" w:rsidRDefault="00726E2B" w:rsidP="001100FD">
      <w:pPr>
        <w:pStyle w:val="ListParagraph"/>
        <w:ind w:left="2160"/>
        <w:jc w:val="center"/>
      </w:pPr>
      <w:r w:rsidRPr="00726E2B">
        <w:rPr>
          <w:noProof/>
          <w:lang w:eastAsia="en-US" w:bidi="ar-SA"/>
        </w:rPr>
        <w:drawing>
          <wp:inline distT="0" distB="0" distL="0" distR="0" wp14:anchorId="3E97372E" wp14:editId="4A2CC457">
            <wp:extent cx="4334018" cy="3171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7443" cy="3218242"/>
                    </a:xfrm>
                    <a:prstGeom prst="rect">
                      <a:avLst/>
                    </a:prstGeom>
                    <a:noFill/>
                    <a:ln>
                      <a:noFill/>
                    </a:ln>
                  </pic:spPr>
                </pic:pic>
              </a:graphicData>
            </a:graphic>
          </wp:inline>
        </w:drawing>
      </w:r>
    </w:p>
    <w:p w14:paraId="7A535C37" w14:textId="77777777" w:rsidR="00726E2B" w:rsidRDefault="00726E2B" w:rsidP="00726E2B">
      <w:pPr>
        <w:pStyle w:val="ListParagraph"/>
        <w:numPr>
          <w:ilvl w:val="2"/>
          <w:numId w:val="4"/>
        </w:numPr>
      </w:pPr>
      <w:commentRangeStart w:id="4"/>
      <w:r>
        <w:t xml:space="preserve"> Employment changes in New Jersey (blue) and Pennsylvania (red)</w:t>
      </w:r>
      <w:commentRangeEnd w:id="4"/>
      <w:r w:rsidR="000A680B">
        <w:rPr>
          <w:rStyle w:val="CommentReference"/>
        </w:rPr>
        <w:commentReference w:id="4"/>
      </w:r>
    </w:p>
    <w:p w14:paraId="6B05A982" w14:textId="77777777" w:rsidR="001100FD" w:rsidRDefault="001100FD" w:rsidP="001100FD">
      <w:pPr>
        <w:pStyle w:val="ListParagraph"/>
        <w:ind w:left="2160"/>
        <w:jc w:val="center"/>
      </w:pPr>
      <w:r w:rsidRPr="001100FD">
        <w:rPr>
          <w:noProof/>
          <w:lang w:eastAsia="en-US" w:bidi="ar-SA"/>
        </w:rPr>
        <w:drawing>
          <wp:inline distT="0" distB="0" distL="0" distR="0" wp14:anchorId="32751546" wp14:editId="50BDE5D6">
            <wp:extent cx="4360049" cy="319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1274" cy="3235682"/>
                    </a:xfrm>
                    <a:prstGeom prst="rect">
                      <a:avLst/>
                    </a:prstGeom>
                    <a:noFill/>
                    <a:ln>
                      <a:noFill/>
                    </a:ln>
                  </pic:spPr>
                </pic:pic>
              </a:graphicData>
            </a:graphic>
          </wp:inline>
        </w:drawing>
      </w:r>
    </w:p>
    <w:p w14:paraId="5344C00F" w14:textId="77777777" w:rsidR="001100FD" w:rsidRDefault="001100FD" w:rsidP="001100FD">
      <w:pPr>
        <w:pStyle w:val="ListParagraph"/>
        <w:numPr>
          <w:ilvl w:val="1"/>
          <w:numId w:val="4"/>
        </w:numPr>
      </w:pPr>
      <w:r>
        <w:t xml:space="preserve"> </w:t>
      </w:r>
      <w:r>
        <w:tab/>
        <w:t>1. Average starting wages</w:t>
      </w:r>
    </w:p>
    <w:tbl>
      <w:tblPr>
        <w:tblStyle w:val="TableGrid"/>
        <w:tblW w:w="0" w:type="auto"/>
        <w:tblInd w:w="2160" w:type="dxa"/>
        <w:tblLook w:val="04A0" w:firstRow="1" w:lastRow="0" w:firstColumn="1" w:lastColumn="0" w:noHBand="0" w:noVBand="1"/>
      </w:tblPr>
      <w:tblGrid>
        <w:gridCol w:w="2396"/>
        <w:gridCol w:w="2397"/>
        <w:gridCol w:w="2397"/>
      </w:tblGrid>
      <w:tr w:rsidR="001100FD" w14:paraId="3A7CAB4D" w14:textId="77777777" w:rsidTr="001100FD">
        <w:tc>
          <w:tcPr>
            <w:tcW w:w="2396" w:type="dxa"/>
            <w:vMerge w:val="restart"/>
            <w:vAlign w:val="center"/>
          </w:tcPr>
          <w:p w14:paraId="0F88E594" w14:textId="77777777" w:rsidR="001100FD" w:rsidRDefault="001100FD" w:rsidP="001100FD">
            <w:pPr>
              <w:pStyle w:val="ListParagraph"/>
              <w:ind w:left="0"/>
              <w:jc w:val="center"/>
            </w:pPr>
            <w:r>
              <w:t>New Jersey</w:t>
            </w:r>
          </w:p>
        </w:tc>
        <w:tc>
          <w:tcPr>
            <w:tcW w:w="2397" w:type="dxa"/>
          </w:tcPr>
          <w:p w14:paraId="11DC2859" w14:textId="77777777" w:rsidR="001100FD" w:rsidRDefault="001100FD" w:rsidP="001100FD">
            <w:pPr>
              <w:pStyle w:val="ListParagraph"/>
              <w:ind w:left="0"/>
            </w:pPr>
            <w:r>
              <w:t>First wave</w:t>
            </w:r>
          </w:p>
        </w:tc>
        <w:tc>
          <w:tcPr>
            <w:tcW w:w="2397" w:type="dxa"/>
          </w:tcPr>
          <w:p w14:paraId="4604A00B" w14:textId="77777777" w:rsidR="001100FD" w:rsidRPr="005E768B" w:rsidRDefault="001100FD" w:rsidP="001100FD">
            <w:pPr>
              <w:pStyle w:val="ListParagraph"/>
              <w:ind w:left="0"/>
              <w:rPr>
                <w:b/>
              </w:rPr>
            </w:pPr>
            <w:r w:rsidRPr="005E768B">
              <w:rPr>
                <w:b/>
              </w:rPr>
              <w:t>4.6130</w:t>
            </w:r>
          </w:p>
        </w:tc>
      </w:tr>
      <w:tr w:rsidR="001100FD" w14:paraId="70429DDD" w14:textId="77777777" w:rsidTr="001100FD">
        <w:tc>
          <w:tcPr>
            <w:tcW w:w="2396" w:type="dxa"/>
            <w:vMerge/>
          </w:tcPr>
          <w:p w14:paraId="5BC472A0" w14:textId="77777777" w:rsidR="001100FD" w:rsidRDefault="001100FD" w:rsidP="001100FD">
            <w:pPr>
              <w:pStyle w:val="ListParagraph"/>
              <w:ind w:left="0"/>
            </w:pPr>
          </w:p>
        </w:tc>
        <w:tc>
          <w:tcPr>
            <w:tcW w:w="2397" w:type="dxa"/>
          </w:tcPr>
          <w:p w14:paraId="1A6E532C" w14:textId="77777777" w:rsidR="001100FD" w:rsidRDefault="001100FD" w:rsidP="001100FD">
            <w:pPr>
              <w:pStyle w:val="ListParagraph"/>
              <w:ind w:left="0"/>
            </w:pPr>
            <w:r>
              <w:t>Second wave</w:t>
            </w:r>
          </w:p>
        </w:tc>
        <w:tc>
          <w:tcPr>
            <w:tcW w:w="2397" w:type="dxa"/>
          </w:tcPr>
          <w:p w14:paraId="157979CE" w14:textId="77777777" w:rsidR="001100FD" w:rsidRPr="005E768B" w:rsidRDefault="001100FD" w:rsidP="001100FD">
            <w:pPr>
              <w:pStyle w:val="ListParagraph"/>
              <w:ind w:left="0"/>
              <w:rPr>
                <w:b/>
              </w:rPr>
            </w:pPr>
            <w:r w:rsidRPr="005E768B">
              <w:rPr>
                <w:b/>
              </w:rPr>
              <w:t>5.0821</w:t>
            </w:r>
          </w:p>
        </w:tc>
      </w:tr>
      <w:tr w:rsidR="001100FD" w14:paraId="56799AF8" w14:textId="77777777" w:rsidTr="001100FD">
        <w:tc>
          <w:tcPr>
            <w:tcW w:w="2396" w:type="dxa"/>
            <w:vMerge w:val="restart"/>
            <w:vAlign w:val="center"/>
          </w:tcPr>
          <w:p w14:paraId="46AF12CF" w14:textId="77777777" w:rsidR="001100FD" w:rsidRDefault="001100FD" w:rsidP="001100FD">
            <w:pPr>
              <w:pStyle w:val="ListParagraph"/>
              <w:ind w:left="0"/>
              <w:jc w:val="center"/>
            </w:pPr>
            <w:r>
              <w:t>Pennsylvania</w:t>
            </w:r>
          </w:p>
        </w:tc>
        <w:tc>
          <w:tcPr>
            <w:tcW w:w="2397" w:type="dxa"/>
          </w:tcPr>
          <w:p w14:paraId="45715BDA" w14:textId="77777777" w:rsidR="001100FD" w:rsidRDefault="001100FD" w:rsidP="001100FD">
            <w:pPr>
              <w:pStyle w:val="ListParagraph"/>
              <w:ind w:left="0"/>
            </w:pPr>
            <w:r>
              <w:t>First wave</w:t>
            </w:r>
          </w:p>
        </w:tc>
        <w:tc>
          <w:tcPr>
            <w:tcW w:w="2397" w:type="dxa"/>
          </w:tcPr>
          <w:p w14:paraId="28DD8D11" w14:textId="77777777" w:rsidR="001100FD" w:rsidRPr="005E768B" w:rsidRDefault="001100FD" w:rsidP="001100FD">
            <w:pPr>
              <w:pStyle w:val="ListParagraph"/>
              <w:ind w:left="0"/>
              <w:rPr>
                <w:b/>
              </w:rPr>
            </w:pPr>
            <w:r w:rsidRPr="005E768B">
              <w:rPr>
                <w:b/>
              </w:rPr>
              <w:t>4.6536</w:t>
            </w:r>
          </w:p>
        </w:tc>
      </w:tr>
      <w:tr w:rsidR="001100FD" w14:paraId="052C4F31" w14:textId="77777777" w:rsidTr="001100FD">
        <w:tc>
          <w:tcPr>
            <w:tcW w:w="2396" w:type="dxa"/>
            <w:vMerge/>
          </w:tcPr>
          <w:p w14:paraId="123AF51D" w14:textId="77777777" w:rsidR="001100FD" w:rsidRDefault="001100FD" w:rsidP="001100FD">
            <w:pPr>
              <w:pStyle w:val="ListParagraph"/>
              <w:ind w:left="0"/>
            </w:pPr>
          </w:p>
        </w:tc>
        <w:tc>
          <w:tcPr>
            <w:tcW w:w="2397" w:type="dxa"/>
          </w:tcPr>
          <w:p w14:paraId="7ADA04EA" w14:textId="77777777" w:rsidR="001100FD" w:rsidRDefault="001100FD" w:rsidP="001100FD">
            <w:pPr>
              <w:pStyle w:val="ListParagraph"/>
              <w:ind w:left="0"/>
            </w:pPr>
            <w:r>
              <w:t>Second wave</w:t>
            </w:r>
          </w:p>
        </w:tc>
        <w:tc>
          <w:tcPr>
            <w:tcW w:w="2397" w:type="dxa"/>
          </w:tcPr>
          <w:p w14:paraId="18FB8BBB" w14:textId="77777777" w:rsidR="001100FD" w:rsidRPr="005E768B" w:rsidRDefault="001100FD" w:rsidP="001100FD">
            <w:pPr>
              <w:pStyle w:val="ListParagraph"/>
              <w:ind w:left="0"/>
              <w:rPr>
                <w:b/>
              </w:rPr>
            </w:pPr>
            <w:r w:rsidRPr="005E768B">
              <w:rPr>
                <w:b/>
              </w:rPr>
              <w:t>4.6188</w:t>
            </w:r>
          </w:p>
        </w:tc>
      </w:tr>
    </w:tbl>
    <w:p w14:paraId="0FE6BE81" w14:textId="77777777" w:rsidR="001100FD" w:rsidRDefault="001100FD" w:rsidP="001100FD">
      <w:pPr>
        <w:pStyle w:val="ListParagraph"/>
        <w:numPr>
          <w:ilvl w:val="0"/>
          <w:numId w:val="6"/>
        </w:numPr>
      </w:pPr>
      <w:r>
        <w:lastRenderedPageBreak/>
        <w:t xml:space="preserve"> </w:t>
      </w:r>
      <w:r w:rsidR="00693F22">
        <w:t>Differences between first and second wave</w:t>
      </w:r>
    </w:p>
    <w:tbl>
      <w:tblPr>
        <w:tblStyle w:val="TableGrid"/>
        <w:tblW w:w="0" w:type="auto"/>
        <w:tblInd w:w="2160" w:type="dxa"/>
        <w:tblLook w:val="04A0" w:firstRow="1" w:lastRow="0" w:firstColumn="1" w:lastColumn="0" w:noHBand="0" w:noVBand="1"/>
      </w:tblPr>
      <w:tblGrid>
        <w:gridCol w:w="1938"/>
        <w:gridCol w:w="1705"/>
        <w:gridCol w:w="1715"/>
        <w:gridCol w:w="1832"/>
      </w:tblGrid>
      <w:tr w:rsidR="00693F22" w14:paraId="3E2B0974" w14:textId="77777777" w:rsidTr="00693F22">
        <w:tc>
          <w:tcPr>
            <w:tcW w:w="2337" w:type="dxa"/>
            <w:tcBorders>
              <w:top w:val="single" w:sz="4" w:space="0" w:color="FFFFFF" w:themeColor="background1"/>
              <w:left w:val="single" w:sz="4" w:space="0" w:color="FFFFFF" w:themeColor="background1"/>
            </w:tcBorders>
          </w:tcPr>
          <w:p w14:paraId="22271B14" w14:textId="77777777" w:rsidR="00693F22" w:rsidRDefault="00693F22" w:rsidP="00693F22">
            <w:pPr>
              <w:pStyle w:val="ListParagraph"/>
              <w:ind w:left="0"/>
            </w:pPr>
          </w:p>
        </w:tc>
        <w:tc>
          <w:tcPr>
            <w:tcW w:w="2337" w:type="dxa"/>
          </w:tcPr>
          <w:p w14:paraId="51469B4B" w14:textId="77777777" w:rsidR="00693F22" w:rsidRPr="008334EE" w:rsidRDefault="00693F22" w:rsidP="00693F22">
            <w:pPr>
              <w:pStyle w:val="ListParagraph"/>
              <w:ind w:left="0"/>
              <w:rPr>
                <w:i/>
              </w:rPr>
            </w:pPr>
            <w:r w:rsidRPr="008334EE">
              <w:rPr>
                <w:i/>
              </w:rPr>
              <w:t>First wave</w:t>
            </w:r>
          </w:p>
        </w:tc>
        <w:tc>
          <w:tcPr>
            <w:tcW w:w="2338" w:type="dxa"/>
          </w:tcPr>
          <w:p w14:paraId="1CC05B99" w14:textId="77777777" w:rsidR="00693F22" w:rsidRPr="008334EE" w:rsidRDefault="00693F22" w:rsidP="00693F22">
            <w:pPr>
              <w:pStyle w:val="ListParagraph"/>
              <w:ind w:left="0"/>
              <w:rPr>
                <w:i/>
              </w:rPr>
            </w:pPr>
            <w:r w:rsidRPr="008334EE">
              <w:rPr>
                <w:i/>
              </w:rPr>
              <w:t>Second wave</w:t>
            </w:r>
          </w:p>
        </w:tc>
        <w:tc>
          <w:tcPr>
            <w:tcW w:w="2338" w:type="dxa"/>
          </w:tcPr>
          <w:p w14:paraId="1A86BDC6" w14:textId="77777777" w:rsidR="00693F22" w:rsidRPr="008334EE" w:rsidRDefault="00693F22" w:rsidP="005E768B">
            <w:pPr>
              <w:pStyle w:val="ListParagraph"/>
              <w:ind w:left="0"/>
              <w:rPr>
                <w:i/>
              </w:rPr>
            </w:pPr>
            <w:r w:rsidRPr="008334EE">
              <w:rPr>
                <w:i/>
              </w:rPr>
              <w:t>Difference (</w:t>
            </w:r>
            <m:oMath>
              <m:r>
                <w:rPr>
                  <w:rFonts w:ascii="Cambria Math" w:hAnsi="Cambria Math"/>
                </w:rPr>
                <m:t>Δ</m:t>
              </m:r>
            </m:oMath>
            <w:r w:rsidR="005E768B" w:rsidRPr="008334EE">
              <w:rPr>
                <w:i/>
              </w:rPr>
              <w:t>)</w:t>
            </w:r>
          </w:p>
        </w:tc>
      </w:tr>
      <w:tr w:rsidR="005E768B" w14:paraId="19A6C5FB" w14:textId="77777777" w:rsidTr="00693F22">
        <w:tc>
          <w:tcPr>
            <w:tcW w:w="2337" w:type="dxa"/>
          </w:tcPr>
          <w:p w14:paraId="14168DA5" w14:textId="77777777" w:rsidR="00693F22" w:rsidRDefault="00693F22" w:rsidP="00693F22">
            <w:pPr>
              <w:pStyle w:val="ListParagraph"/>
              <w:ind w:left="0"/>
            </w:pPr>
            <w:r>
              <w:t>New Jersey</w:t>
            </w:r>
          </w:p>
        </w:tc>
        <w:tc>
          <w:tcPr>
            <w:tcW w:w="2337" w:type="dxa"/>
          </w:tcPr>
          <w:p w14:paraId="4044B900" w14:textId="77777777" w:rsidR="00693F22" w:rsidRDefault="00693F22" w:rsidP="00693F22">
            <w:pPr>
              <w:pStyle w:val="ListParagraph"/>
              <w:ind w:left="0"/>
            </w:pPr>
            <w:r>
              <w:t>4.6130</w:t>
            </w:r>
          </w:p>
        </w:tc>
        <w:tc>
          <w:tcPr>
            <w:tcW w:w="2338" w:type="dxa"/>
          </w:tcPr>
          <w:p w14:paraId="277A0879" w14:textId="77777777" w:rsidR="00693F22" w:rsidRDefault="00693F22" w:rsidP="00693F22">
            <w:pPr>
              <w:pStyle w:val="ListParagraph"/>
              <w:ind w:left="0"/>
            </w:pPr>
            <w:r>
              <w:t>5.0821</w:t>
            </w:r>
          </w:p>
        </w:tc>
        <w:tc>
          <w:tcPr>
            <w:tcW w:w="2338" w:type="dxa"/>
          </w:tcPr>
          <w:p w14:paraId="0FA3CAC6" w14:textId="77777777" w:rsidR="00693F22" w:rsidRPr="005E768B" w:rsidRDefault="00693F22" w:rsidP="00693F22">
            <w:pPr>
              <w:pStyle w:val="ListParagraph"/>
              <w:ind w:left="0"/>
              <w:rPr>
                <w:b/>
              </w:rPr>
            </w:pPr>
            <w:r w:rsidRPr="005E768B">
              <w:rPr>
                <w:b/>
              </w:rPr>
              <w:t>+ 0.4692</w:t>
            </w:r>
          </w:p>
        </w:tc>
      </w:tr>
      <w:tr w:rsidR="005E768B" w14:paraId="2FD35395" w14:textId="77777777" w:rsidTr="00693F22">
        <w:tc>
          <w:tcPr>
            <w:tcW w:w="2337" w:type="dxa"/>
          </w:tcPr>
          <w:p w14:paraId="2E05DC91" w14:textId="77777777" w:rsidR="00693F22" w:rsidRDefault="00693F22" w:rsidP="00693F22">
            <w:pPr>
              <w:pStyle w:val="ListParagraph"/>
              <w:ind w:left="0"/>
            </w:pPr>
            <w:r>
              <w:t>Pennsylvania</w:t>
            </w:r>
          </w:p>
        </w:tc>
        <w:tc>
          <w:tcPr>
            <w:tcW w:w="2337" w:type="dxa"/>
          </w:tcPr>
          <w:p w14:paraId="31EB6ADD" w14:textId="77777777" w:rsidR="00693F22" w:rsidRDefault="00693F22" w:rsidP="00693F22">
            <w:pPr>
              <w:pStyle w:val="ListParagraph"/>
              <w:ind w:left="0"/>
            </w:pPr>
            <w:r>
              <w:t>4.6536</w:t>
            </w:r>
          </w:p>
        </w:tc>
        <w:tc>
          <w:tcPr>
            <w:tcW w:w="2338" w:type="dxa"/>
          </w:tcPr>
          <w:p w14:paraId="2F6F5F00" w14:textId="77777777" w:rsidR="00693F22" w:rsidRDefault="00693F22" w:rsidP="00693F22">
            <w:pPr>
              <w:pStyle w:val="ListParagraph"/>
              <w:ind w:left="0"/>
            </w:pPr>
            <w:r>
              <w:t>4.6188</w:t>
            </w:r>
          </w:p>
        </w:tc>
        <w:tc>
          <w:tcPr>
            <w:tcW w:w="2338" w:type="dxa"/>
          </w:tcPr>
          <w:p w14:paraId="5E9C5E1C" w14:textId="77777777" w:rsidR="00693F22" w:rsidRPr="005E768B" w:rsidRDefault="00693F22" w:rsidP="00693F22">
            <w:pPr>
              <w:pStyle w:val="ListParagraph"/>
              <w:ind w:left="0"/>
              <w:rPr>
                <w:b/>
              </w:rPr>
            </w:pPr>
            <w:r w:rsidRPr="005E768B">
              <w:rPr>
                <w:b/>
              </w:rPr>
              <w:t>- 0.0349</w:t>
            </w:r>
          </w:p>
        </w:tc>
      </w:tr>
    </w:tbl>
    <w:p w14:paraId="593A34D3" w14:textId="77777777" w:rsidR="00693F22" w:rsidRDefault="00693F22" w:rsidP="00693F22">
      <w:pPr>
        <w:pStyle w:val="ListParagraph"/>
        <w:numPr>
          <w:ilvl w:val="0"/>
          <w:numId w:val="6"/>
        </w:numPr>
      </w:pPr>
      <w:r>
        <w:t xml:space="preserve"> Differences in differences</w:t>
      </w:r>
    </w:p>
    <w:tbl>
      <w:tblPr>
        <w:tblStyle w:val="TableGrid"/>
        <w:tblW w:w="0" w:type="auto"/>
        <w:tblInd w:w="2160" w:type="dxa"/>
        <w:tblLook w:val="04A0" w:firstRow="1" w:lastRow="0" w:firstColumn="1" w:lastColumn="0" w:noHBand="0" w:noVBand="1"/>
      </w:tblPr>
      <w:tblGrid>
        <w:gridCol w:w="2333"/>
        <w:gridCol w:w="2523"/>
        <w:gridCol w:w="2334"/>
      </w:tblGrid>
      <w:tr w:rsidR="00693F22" w14:paraId="309A8BDE" w14:textId="77777777" w:rsidTr="00693F22">
        <w:tc>
          <w:tcPr>
            <w:tcW w:w="3116" w:type="dxa"/>
          </w:tcPr>
          <w:p w14:paraId="29095740" w14:textId="77777777" w:rsidR="00693F22" w:rsidRPr="008334EE" w:rsidRDefault="00693F22" w:rsidP="00693F22">
            <w:pPr>
              <w:pStyle w:val="ListParagraph"/>
              <w:ind w:left="0"/>
              <w:rPr>
                <w:i/>
              </w:rPr>
            </w:pPr>
            <w:r w:rsidRPr="008334EE">
              <w:rPr>
                <w:i/>
              </w:rPr>
              <w:t>New Jersey</w:t>
            </w:r>
          </w:p>
        </w:tc>
        <w:tc>
          <w:tcPr>
            <w:tcW w:w="3117" w:type="dxa"/>
          </w:tcPr>
          <w:p w14:paraId="6664E87F" w14:textId="77777777" w:rsidR="00693F22" w:rsidRPr="008334EE" w:rsidRDefault="00693F22" w:rsidP="00693F22">
            <w:pPr>
              <w:pStyle w:val="ListParagraph"/>
              <w:ind w:left="0"/>
              <w:rPr>
                <w:i/>
              </w:rPr>
            </w:pPr>
            <w:r w:rsidRPr="008334EE">
              <w:rPr>
                <w:i/>
              </w:rPr>
              <w:t>Pennsylvania</w:t>
            </w:r>
          </w:p>
        </w:tc>
        <w:tc>
          <w:tcPr>
            <w:tcW w:w="3117" w:type="dxa"/>
          </w:tcPr>
          <w:p w14:paraId="48383D75" w14:textId="77777777" w:rsidR="00693F22" w:rsidRPr="008334EE" w:rsidRDefault="008334EE" w:rsidP="00693F22">
            <w:pPr>
              <w:pStyle w:val="ListParagraph"/>
              <w:ind w:left="0"/>
              <w:rPr>
                <w:i/>
              </w:rPr>
            </w:pPr>
            <m:oMath>
              <m:r>
                <w:rPr>
                  <w:rFonts w:ascii="Cambria Math" w:hAnsi="Cambria Math"/>
                </w:rPr>
                <m:t>ΔΔ</m:t>
              </m:r>
            </m:oMath>
            <w:r w:rsidR="00693F22" w:rsidRPr="008334EE">
              <w:rPr>
                <w:i/>
              </w:rPr>
              <w:t xml:space="preserve"> (NJ-PA)</w:t>
            </w:r>
          </w:p>
        </w:tc>
      </w:tr>
      <w:tr w:rsidR="00693F22" w14:paraId="01F65D21" w14:textId="77777777" w:rsidTr="00693F22">
        <w:tc>
          <w:tcPr>
            <w:tcW w:w="3116" w:type="dxa"/>
          </w:tcPr>
          <w:p w14:paraId="33F49FBD" w14:textId="77777777" w:rsidR="00693F22" w:rsidRDefault="005E768B" w:rsidP="00693F22">
            <w:pPr>
              <w:pStyle w:val="ListParagraph"/>
              <w:ind w:left="0"/>
            </w:pPr>
            <w:r>
              <w:t>+ 0.4692</w:t>
            </w:r>
          </w:p>
        </w:tc>
        <w:tc>
          <w:tcPr>
            <w:tcW w:w="3117" w:type="dxa"/>
          </w:tcPr>
          <w:p w14:paraId="4AA0D234" w14:textId="77777777" w:rsidR="00693F22" w:rsidRDefault="005E768B" w:rsidP="005E768B">
            <w:r>
              <w:t xml:space="preserve">- 0.0349 </w:t>
            </w:r>
          </w:p>
        </w:tc>
        <w:tc>
          <w:tcPr>
            <w:tcW w:w="3117" w:type="dxa"/>
          </w:tcPr>
          <w:p w14:paraId="16ACE5BE" w14:textId="77777777" w:rsidR="00693F22" w:rsidRPr="005E768B" w:rsidRDefault="005E768B" w:rsidP="00693F22">
            <w:pPr>
              <w:pStyle w:val="ListParagraph"/>
              <w:ind w:left="0"/>
              <w:rPr>
                <w:b/>
              </w:rPr>
            </w:pPr>
            <w:r w:rsidRPr="005E768B">
              <w:rPr>
                <w:b/>
              </w:rPr>
              <w:t>+ 0.5041</w:t>
            </w:r>
          </w:p>
        </w:tc>
      </w:tr>
    </w:tbl>
    <w:p w14:paraId="635F69D1" w14:textId="32712A7D" w:rsidR="005E768B" w:rsidRDefault="005E768B" w:rsidP="005E768B">
      <w:pPr>
        <w:pStyle w:val="ListParagraph"/>
        <w:numPr>
          <w:ilvl w:val="0"/>
          <w:numId w:val="6"/>
        </w:numPr>
      </w:pPr>
      <w:r>
        <w:t xml:space="preserve"> The difference in difference estimate gives an indication that the policy change (min. wage increase) leads to an increase in the starting wage in New Jersey. Here Pennsylvania is used as a counterfactual to the starting wage in New Jersey, the assumption thereby is that the states </w:t>
      </w:r>
      <w:proofErr w:type="spellStart"/>
      <w:ins w:id="5" w:author="F. Strik" w:date="2017-09-21T15:33:00Z">
        <w:r w:rsidR="00366B6A">
          <w:t>have</w:t>
        </w:r>
      </w:ins>
      <w:del w:id="6" w:author="F. Strik" w:date="2017-09-21T15:33:00Z">
        <w:r w:rsidDel="00366B6A">
          <w:delText xml:space="preserve">are </w:delText>
        </w:r>
      </w:del>
      <w:r>
        <w:t>similar</w:t>
      </w:r>
      <w:proofErr w:type="spellEnd"/>
      <w:ins w:id="7" w:author="F. Strik" w:date="2017-09-21T15:33:00Z">
        <w:r w:rsidR="00366B6A">
          <w:t xml:space="preserve"> trends</w:t>
        </w:r>
      </w:ins>
      <w:del w:id="8" w:author="F. Strik" w:date="2017-09-21T15:34:00Z">
        <w:r w:rsidDel="00366B6A">
          <w:delText xml:space="preserve"> to the extent that without the policy change, </w:delText>
        </w:r>
      </w:del>
      <w:ins w:id="9" w:author="F. Strik" w:date="2017-09-21T15:34:00Z">
        <w:r w:rsidR="00366B6A">
          <w:t xml:space="preserve">, such that if the policy wasn’t changed, </w:t>
        </w:r>
      </w:ins>
      <w:r>
        <w:t>the change</w:t>
      </w:r>
      <w:ins w:id="10" w:author="F. Strik" w:date="2017-09-21T15:34:00Z">
        <w:r w:rsidR="00366B6A">
          <w:t xml:space="preserve"> or trend</w:t>
        </w:r>
      </w:ins>
      <w:r>
        <w:t xml:space="preserve"> in starting wages </w:t>
      </w:r>
      <w:ins w:id="11" w:author="F. Strik" w:date="2017-09-21T15:34:00Z">
        <w:r w:rsidR="00366B6A">
          <w:t xml:space="preserve">in New Jersey </w:t>
        </w:r>
      </w:ins>
      <w:r>
        <w:t xml:space="preserve">would have been </w:t>
      </w:r>
      <w:del w:id="12" w:author="F. Strik" w:date="2017-09-21T15:34:00Z">
        <w:r w:rsidDel="00366B6A">
          <w:delText xml:space="preserve">equal </w:delText>
        </w:r>
      </w:del>
      <w:ins w:id="13" w:author="F. Strik" w:date="2017-09-21T15:34:00Z">
        <w:r w:rsidR="00366B6A">
          <w:t xml:space="preserve">similar </w:t>
        </w:r>
      </w:ins>
      <w:r>
        <w:t>to the change</w:t>
      </w:r>
      <w:ins w:id="14" w:author="F. Strik" w:date="2017-09-21T15:34:00Z">
        <w:r w:rsidR="00366B6A">
          <w:t xml:space="preserve"> or trend</w:t>
        </w:r>
      </w:ins>
      <w:r>
        <w:t xml:space="preserve"> </w:t>
      </w:r>
      <w:del w:id="15" w:author="F. Strik" w:date="2017-09-21T15:34:00Z">
        <w:r w:rsidDel="00366B6A">
          <w:delText>that was measured</w:delText>
        </w:r>
      </w:del>
      <w:ins w:id="16" w:author="F. Strik" w:date="2017-09-21T15:34:00Z">
        <w:r w:rsidR="00366B6A">
          <w:t>observed</w:t>
        </w:r>
      </w:ins>
      <w:r>
        <w:t xml:space="preserve"> in Pennsylvania. This difference-in-difference would provide a valid estimate in the case that the common trend assumption holds, thus</w:t>
      </w:r>
      <w:ins w:id="17" w:author="F. Strik" w:date="2017-09-21T15:36:00Z">
        <w:r w:rsidR="00366B6A">
          <w:t xml:space="preserve"> under the condition</w:t>
        </w:r>
      </w:ins>
      <w:r>
        <w:t xml:space="preserve"> </w:t>
      </w:r>
      <w:ins w:id="18" w:author="F. Strik" w:date="2017-09-21T15:36:00Z">
        <w:r w:rsidR="00366B6A">
          <w:t>that</w:t>
        </w:r>
      </w:ins>
      <w:del w:id="19" w:author="F. Strik" w:date="2017-09-21T15:36:00Z">
        <w:r w:rsidDel="00366B6A">
          <w:delText>when</w:delText>
        </w:r>
      </w:del>
      <w:ins w:id="20" w:author="F. Strik" w:date="2017-09-21T15:36:00Z">
        <w:r w:rsidR="00463442">
          <w:t xml:space="preserve"> wages in</w:t>
        </w:r>
      </w:ins>
      <w:r>
        <w:t xml:space="preserve"> New Jersey </w:t>
      </w:r>
      <w:del w:id="21" w:author="F. Strik" w:date="2017-09-21T15:36:00Z">
        <w:r w:rsidDel="00366B6A">
          <w:delText>would have faced</w:delText>
        </w:r>
      </w:del>
      <w:ins w:id="22" w:author="F. Strik" w:date="2017-09-21T15:36:00Z">
        <w:r w:rsidR="00366B6A">
          <w:t>face</w:t>
        </w:r>
      </w:ins>
      <w:r>
        <w:t xml:space="preserve"> the same trend </w:t>
      </w:r>
      <w:del w:id="23" w:author="F. Strik" w:date="2017-09-21T15:36:00Z">
        <w:r w:rsidDel="00366B6A">
          <w:delText xml:space="preserve">that </w:delText>
        </w:r>
      </w:del>
      <w:ins w:id="24" w:author="F. Strik" w:date="2017-09-21T15:36:00Z">
        <w:r w:rsidR="00366B6A">
          <w:t>as</w:t>
        </w:r>
        <w:r w:rsidR="00463442">
          <w:t xml:space="preserve"> wages in</w:t>
        </w:r>
        <w:r w:rsidR="00366B6A">
          <w:t xml:space="preserve"> </w:t>
        </w:r>
      </w:ins>
      <w:r>
        <w:t>Pennsylvania</w:t>
      </w:r>
      <w:ins w:id="25" w:author="F. Strik" w:date="2017-09-21T15:36:00Z">
        <w:r w:rsidR="00463442">
          <w:t>.</w:t>
        </w:r>
      </w:ins>
      <w:r>
        <w:t xml:space="preserve"> </w:t>
      </w:r>
      <w:del w:id="26" w:author="F. Strik" w:date="2017-09-21T15:36:00Z">
        <w:r w:rsidDel="00366B6A">
          <w:delText xml:space="preserve">followed </w:delText>
        </w:r>
        <w:r w:rsidDel="00463442">
          <w:delText xml:space="preserve">if it had not seen an increase in the minimum wage. </w:delText>
        </w:r>
      </w:del>
      <w:ins w:id="27" w:author="F. Strik" w:date="2017-09-21T15:37:00Z">
        <w:r w:rsidR="00BA3762">
          <w:t xml:space="preserve">The other two assumptions that need to hold are as follows: 1. the </w:t>
        </w:r>
      </w:ins>
      <w:ins w:id="28" w:author="F. Strik" w:date="2017-09-21T15:38:00Z">
        <w:r w:rsidR="00BA3762">
          <w:t>treatment assignment is independent from trend in outcome 2. No other policies besides the minimum wage policies are pursued.</w:t>
        </w:r>
      </w:ins>
    </w:p>
    <w:p w14:paraId="5E6B64EC" w14:textId="3F90C7DC" w:rsidR="00075284" w:rsidRDefault="005E768B" w:rsidP="005E768B">
      <w:pPr>
        <w:pStyle w:val="ListParagraph"/>
        <w:numPr>
          <w:ilvl w:val="0"/>
          <w:numId w:val="6"/>
        </w:numPr>
      </w:pPr>
      <w:r>
        <w:t>We find that the difference-in-difference estimation suggests that an increase in the minimum wage from $4.25 to $5.05 per hour leads to a</w:t>
      </w:r>
      <w:ins w:id="29" w:author="F. Strik" w:date="2017-09-21T15:39:00Z">
        <w:r w:rsidR="003660DB">
          <w:t>n average</w:t>
        </w:r>
      </w:ins>
      <w:r>
        <w:t xml:space="preserve"> </w:t>
      </w:r>
      <w:proofErr w:type="spellStart"/>
      <w:ins w:id="30" w:author="F. Strik" w:date="2017-09-21T15:40:00Z">
        <w:r w:rsidR="003660DB">
          <w:t>starting</w:t>
        </w:r>
      </w:ins>
      <w:r>
        <w:t>wage</w:t>
      </w:r>
      <w:proofErr w:type="spellEnd"/>
      <w:r>
        <w:t xml:space="preserve"> increase</w:t>
      </w:r>
      <w:ins w:id="31" w:author="F. Strik" w:date="2017-09-21T15:40:00Z">
        <w:r w:rsidR="003660DB">
          <w:t xml:space="preserve"> in the fast food sector</w:t>
        </w:r>
      </w:ins>
      <w:r>
        <w:t xml:space="preserve"> of </w:t>
      </w:r>
      <w:r w:rsidR="00075284">
        <w:t xml:space="preserve">approximately 50 cents </w:t>
      </w:r>
      <w:del w:id="32" w:author="F. Strik" w:date="2017-09-21T15:40:00Z">
        <w:r w:rsidR="00075284" w:rsidDel="003660DB">
          <w:delText>in average starting wages in the fast food sector</w:delText>
        </w:r>
      </w:del>
      <w:ins w:id="33" w:author="F. Strik" w:date="2017-09-21T15:40:00Z">
        <w:r w:rsidR="003660DB">
          <w:t>relative to the trend if no policy was pursued</w:t>
        </w:r>
      </w:ins>
      <w:r w:rsidR="00075284">
        <w:t xml:space="preserve">, assuming that </w:t>
      </w:r>
      <w:ins w:id="34" w:author="F. Strik" w:date="2017-09-21T15:40:00Z">
        <w:r w:rsidR="003660DB">
          <w:t xml:space="preserve">all the </w:t>
        </w:r>
      </w:ins>
      <w:del w:id="35" w:author="F. Strik" w:date="2017-09-21T15:40:00Z">
        <w:r w:rsidR="00075284" w:rsidDel="003660DB">
          <w:delText>the common trend assumption holds</w:delText>
        </w:r>
      </w:del>
      <w:ins w:id="36" w:author="F. Strik" w:date="2017-09-21T15:40:00Z">
        <w:r w:rsidR="003660DB">
          <w:t>assumptions holds</w:t>
        </w:r>
      </w:ins>
      <w:r w:rsidR="00075284">
        <w:t xml:space="preserve">. </w:t>
      </w:r>
    </w:p>
    <w:p w14:paraId="590B9517" w14:textId="77777777" w:rsidR="00075284" w:rsidRDefault="00075284" w:rsidP="00075284">
      <w:pPr>
        <w:pStyle w:val="ListParagraph"/>
        <w:numPr>
          <w:ilvl w:val="1"/>
          <w:numId w:val="4"/>
        </w:numPr>
      </w:pPr>
      <w:r>
        <w:t xml:space="preserve"> </w:t>
      </w:r>
    </w:p>
    <w:p w14:paraId="2C6367A7" w14:textId="5BDDC30A" w:rsidR="00075284" w:rsidRDefault="00075284" w:rsidP="00075284">
      <w:pPr>
        <w:pStyle w:val="ListParagraph"/>
        <w:numPr>
          <w:ilvl w:val="2"/>
          <w:numId w:val="4"/>
        </w:numPr>
      </w:pPr>
      <w:r>
        <w:t xml:space="preserve"> Average </w:t>
      </w:r>
      <w:del w:id="37" w:author="F. Strik" w:date="2017-09-21T15:45:00Z">
        <w:r w:rsidDel="00355816">
          <w:delText>starting employment</w:delText>
        </w:r>
      </w:del>
      <w:ins w:id="38" w:author="F. Strik" w:date="2017-09-21T15:45:00Z">
        <w:r w:rsidR="00355816">
          <w:t>full time equivalent employment</w:t>
        </w:r>
      </w:ins>
      <w:r>
        <w:t xml:space="preserve"> (FTE)</w:t>
      </w:r>
    </w:p>
    <w:tbl>
      <w:tblPr>
        <w:tblStyle w:val="TableGrid"/>
        <w:tblW w:w="0" w:type="auto"/>
        <w:tblInd w:w="2160" w:type="dxa"/>
        <w:tblLook w:val="04A0" w:firstRow="1" w:lastRow="0" w:firstColumn="1" w:lastColumn="0" w:noHBand="0" w:noVBand="1"/>
      </w:tblPr>
      <w:tblGrid>
        <w:gridCol w:w="2396"/>
        <w:gridCol w:w="2397"/>
        <w:gridCol w:w="2397"/>
      </w:tblGrid>
      <w:tr w:rsidR="00075284" w14:paraId="63343115" w14:textId="77777777" w:rsidTr="00A7281C">
        <w:tc>
          <w:tcPr>
            <w:tcW w:w="2396" w:type="dxa"/>
            <w:vMerge w:val="restart"/>
            <w:vAlign w:val="center"/>
          </w:tcPr>
          <w:p w14:paraId="7C8C3267" w14:textId="77777777" w:rsidR="00075284" w:rsidRDefault="00075284" w:rsidP="00A7281C">
            <w:pPr>
              <w:pStyle w:val="ListParagraph"/>
              <w:ind w:left="0"/>
              <w:jc w:val="center"/>
            </w:pPr>
            <w:r>
              <w:t>New Jersey</w:t>
            </w:r>
          </w:p>
        </w:tc>
        <w:tc>
          <w:tcPr>
            <w:tcW w:w="2397" w:type="dxa"/>
          </w:tcPr>
          <w:p w14:paraId="29769739" w14:textId="77777777" w:rsidR="00075284" w:rsidRDefault="00075284" w:rsidP="00A7281C">
            <w:pPr>
              <w:pStyle w:val="ListParagraph"/>
              <w:ind w:left="0"/>
            </w:pPr>
            <w:r>
              <w:t>First wave</w:t>
            </w:r>
          </w:p>
        </w:tc>
        <w:tc>
          <w:tcPr>
            <w:tcW w:w="2397" w:type="dxa"/>
          </w:tcPr>
          <w:p w14:paraId="45943EA6" w14:textId="77777777" w:rsidR="00075284" w:rsidRPr="005E768B" w:rsidRDefault="00075284" w:rsidP="00A7281C">
            <w:pPr>
              <w:pStyle w:val="ListParagraph"/>
              <w:ind w:left="0"/>
              <w:rPr>
                <w:b/>
              </w:rPr>
            </w:pPr>
            <w:r>
              <w:rPr>
                <w:b/>
              </w:rPr>
              <w:t>17.2754</w:t>
            </w:r>
          </w:p>
        </w:tc>
      </w:tr>
      <w:tr w:rsidR="00075284" w14:paraId="7EA276BC" w14:textId="77777777" w:rsidTr="00A7281C">
        <w:tc>
          <w:tcPr>
            <w:tcW w:w="2396" w:type="dxa"/>
            <w:vMerge/>
          </w:tcPr>
          <w:p w14:paraId="644BD71B" w14:textId="77777777" w:rsidR="00075284" w:rsidRDefault="00075284" w:rsidP="00A7281C">
            <w:pPr>
              <w:pStyle w:val="ListParagraph"/>
              <w:ind w:left="0"/>
            </w:pPr>
          </w:p>
        </w:tc>
        <w:tc>
          <w:tcPr>
            <w:tcW w:w="2397" w:type="dxa"/>
          </w:tcPr>
          <w:p w14:paraId="4C8816E7" w14:textId="77777777" w:rsidR="00075284" w:rsidRDefault="00075284" w:rsidP="00A7281C">
            <w:pPr>
              <w:pStyle w:val="ListParagraph"/>
              <w:ind w:left="0"/>
            </w:pPr>
            <w:r>
              <w:t>Second wave</w:t>
            </w:r>
          </w:p>
        </w:tc>
        <w:tc>
          <w:tcPr>
            <w:tcW w:w="2397" w:type="dxa"/>
          </w:tcPr>
          <w:p w14:paraId="1BE36B92" w14:textId="77777777" w:rsidR="00075284" w:rsidRPr="005E768B" w:rsidRDefault="00075284" w:rsidP="00A7281C">
            <w:pPr>
              <w:pStyle w:val="ListParagraph"/>
              <w:ind w:left="0"/>
              <w:rPr>
                <w:b/>
              </w:rPr>
            </w:pPr>
            <w:r>
              <w:rPr>
                <w:b/>
              </w:rPr>
              <w:t>17.5623</w:t>
            </w:r>
          </w:p>
        </w:tc>
      </w:tr>
      <w:tr w:rsidR="00075284" w14:paraId="7D395038" w14:textId="77777777" w:rsidTr="00A7281C">
        <w:tc>
          <w:tcPr>
            <w:tcW w:w="2396" w:type="dxa"/>
            <w:vMerge w:val="restart"/>
            <w:vAlign w:val="center"/>
          </w:tcPr>
          <w:p w14:paraId="39B1FB11" w14:textId="77777777" w:rsidR="00075284" w:rsidRDefault="00075284" w:rsidP="00A7281C">
            <w:pPr>
              <w:pStyle w:val="ListParagraph"/>
              <w:ind w:left="0"/>
              <w:jc w:val="center"/>
            </w:pPr>
            <w:r>
              <w:t>Pennsylvania</w:t>
            </w:r>
          </w:p>
        </w:tc>
        <w:tc>
          <w:tcPr>
            <w:tcW w:w="2397" w:type="dxa"/>
          </w:tcPr>
          <w:p w14:paraId="7BF97CE2" w14:textId="77777777" w:rsidR="00075284" w:rsidRDefault="00075284" w:rsidP="00A7281C">
            <w:pPr>
              <w:pStyle w:val="ListParagraph"/>
              <w:ind w:left="0"/>
            </w:pPr>
            <w:r>
              <w:t>First wave</w:t>
            </w:r>
          </w:p>
        </w:tc>
        <w:tc>
          <w:tcPr>
            <w:tcW w:w="2397" w:type="dxa"/>
          </w:tcPr>
          <w:p w14:paraId="2D38F5C5" w14:textId="77777777" w:rsidR="00075284" w:rsidRPr="005E768B" w:rsidRDefault="00075284" w:rsidP="00A7281C">
            <w:pPr>
              <w:pStyle w:val="ListParagraph"/>
              <w:ind w:left="0"/>
              <w:rPr>
                <w:b/>
              </w:rPr>
            </w:pPr>
            <w:r>
              <w:rPr>
                <w:b/>
              </w:rPr>
              <w:t>20.1136</w:t>
            </w:r>
          </w:p>
        </w:tc>
      </w:tr>
      <w:tr w:rsidR="00075284" w14:paraId="37CCF7D5" w14:textId="77777777" w:rsidTr="00A7281C">
        <w:tc>
          <w:tcPr>
            <w:tcW w:w="2396" w:type="dxa"/>
            <w:vMerge/>
          </w:tcPr>
          <w:p w14:paraId="1AC76364" w14:textId="77777777" w:rsidR="00075284" w:rsidRDefault="00075284" w:rsidP="00A7281C">
            <w:pPr>
              <w:pStyle w:val="ListParagraph"/>
              <w:ind w:left="0"/>
            </w:pPr>
          </w:p>
        </w:tc>
        <w:tc>
          <w:tcPr>
            <w:tcW w:w="2397" w:type="dxa"/>
          </w:tcPr>
          <w:p w14:paraId="6E3CAE4B" w14:textId="77777777" w:rsidR="00075284" w:rsidRDefault="00075284" w:rsidP="00A7281C">
            <w:pPr>
              <w:pStyle w:val="ListParagraph"/>
              <w:ind w:left="0"/>
            </w:pPr>
            <w:r>
              <w:t>Second wave</w:t>
            </w:r>
          </w:p>
        </w:tc>
        <w:tc>
          <w:tcPr>
            <w:tcW w:w="2397" w:type="dxa"/>
          </w:tcPr>
          <w:p w14:paraId="28F77194" w14:textId="77777777" w:rsidR="00075284" w:rsidRPr="005E768B" w:rsidRDefault="00075284" w:rsidP="00A7281C">
            <w:pPr>
              <w:pStyle w:val="ListParagraph"/>
              <w:ind w:left="0"/>
              <w:rPr>
                <w:b/>
              </w:rPr>
            </w:pPr>
            <w:r>
              <w:rPr>
                <w:b/>
              </w:rPr>
              <w:t>18.0985</w:t>
            </w:r>
          </w:p>
        </w:tc>
      </w:tr>
    </w:tbl>
    <w:p w14:paraId="4D4C81A4" w14:textId="2E8D89DF" w:rsidR="00075284" w:rsidRDefault="00075284" w:rsidP="00075284">
      <w:pPr>
        <w:pStyle w:val="ListParagraph"/>
        <w:numPr>
          <w:ilvl w:val="0"/>
          <w:numId w:val="8"/>
        </w:numPr>
      </w:pPr>
      <w:r>
        <w:t>Differences</w:t>
      </w:r>
      <w:ins w:id="39" w:author="F. Strik" w:date="2017-09-21T15:44:00Z">
        <w:r w:rsidR="00355816">
          <w:t xml:space="preserve"> in average </w:t>
        </w:r>
      </w:ins>
      <w:ins w:id="40" w:author="F. Strik" w:date="2017-09-21T15:45:00Z">
        <w:r w:rsidR="00355816">
          <w:t>FTE</w:t>
        </w:r>
      </w:ins>
      <w:r>
        <w:t xml:space="preserve"> between first and second wave</w:t>
      </w:r>
    </w:p>
    <w:tbl>
      <w:tblPr>
        <w:tblStyle w:val="TableGrid"/>
        <w:tblW w:w="0" w:type="auto"/>
        <w:tblInd w:w="2160" w:type="dxa"/>
        <w:tblLook w:val="04A0" w:firstRow="1" w:lastRow="0" w:firstColumn="1" w:lastColumn="0" w:noHBand="0" w:noVBand="1"/>
      </w:tblPr>
      <w:tblGrid>
        <w:gridCol w:w="1921"/>
        <w:gridCol w:w="1728"/>
        <w:gridCol w:w="1729"/>
        <w:gridCol w:w="1812"/>
      </w:tblGrid>
      <w:tr w:rsidR="00075284" w14:paraId="59019FF1" w14:textId="77777777" w:rsidTr="00A7281C">
        <w:tc>
          <w:tcPr>
            <w:tcW w:w="2337" w:type="dxa"/>
            <w:tcBorders>
              <w:top w:val="single" w:sz="4" w:space="0" w:color="FFFFFF" w:themeColor="background1"/>
              <w:left w:val="single" w:sz="4" w:space="0" w:color="FFFFFF" w:themeColor="background1"/>
            </w:tcBorders>
          </w:tcPr>
          <w:p w14:paraId="0B165390" w14:textId="77777777" w:rsidR="00075284" w:rsidRDefault="00075284" w:rsidP="00A7281C">
            <w:pPr>
              <w:pStyle w:val="ListParagraph"/>
              <w:ind w:left="0"/>
            </w:pPr>
          </w:p>
        </w:tc>
        <w:tc>
          <w:tcPr>
            <w:tcW w:w="2337" w:type="dxa"/>
          </w:tcPr>
          <w:p w14:paraId="72906CC3" w14:textId="77777777" w:rsidR="00075284" w:rsidRPr="008334EE" w:rsidRDefault="00075284" w:rsidP="00A7281C">
            <w:pPr>
              <w:pStyle w:val="ListParagraph"/>
              <w:ind w:left="0"/>
              <w:rPr>
                <w:i/>
              </w:rPr>
            </w:pPr>
            <w:r w:rsidRPr="008334EE">
              <w:rPr>
                <w:i/>
              </w:rPr>
              <w:t>First wave</w:t>
            </w:r>
          </w:p>
        </w:tc>
        <w:tc>
          <w:tcPr>
            <w:tcW w:w="2338" w:type="dxa"/>
          </w:tcPr>
          <w:p w14:paraId="29A9708C" w14:textId="77777777" w:rsidR="00075284" w:rsidRPr="008334EE" w:rsidRDefault="00075284" w:rsidP="00A7281C">
            <w:pPr>
              <w:pStyle w:val="ListParagraph"/>
              <w:ind w:left="0"/>
              <w:rPr>
                <w:i/>
              </w:rPr>
            </w:pPr>
            <w:r w:rsidRPr="008334EE">
              <w:rPr>
                <w:i/>
              </w:rPr>
              <w:t>Second wave</w:t>
            </w:r>
          </w:p>
        </w:tc>
        <w:tc>
          <w:tcPr>
            <w:tcW w:w="2338" w:type="dxa"/>
          </w:tcPr>
          <w:p w14:paraId="644F8080" w14:textId="77777777" w:rsidR="00075284" w:rsidRPr="008334EE" w:rsidRDefault="00075284" w:rsidP="00A7281C">
            <w:pPr>
              <w:pStyle w:val="ListParagraph"/>
              <w:ind w:left="0"/>
              <w:rPr>
                <w:i/>
              </w:rPr>
            </w:pPr>
            <w:r w:rsidRPr="008334EE">
              <w:rPr>
                <w:i/>
              </w:rPr>
              <w:t>Difference (</w:t>
            </w:r>
            <m:oMath>
              <m:r>
                <w:rPr>
                  <w:rFonts w:ascii="Cambria Math" w:hAnsi="Cambria Math"/>
                </w:rPr>
                <m:t>Δ</m:t>
              </m:r>
            </m:oMath>
            <w:r w:rsidRPr="008334EE">
              <w:rPr>
                <w:i/>
              </w:rPr>
              <w:t>)</w:t>
            </w:r>
          </w:p>
        </w:tc>
      </w:tr>
      <w:tr w:rsidR="00075284" w14:paraId="3BE044F3" w14:textId="77777777" w:rsidTr="00A7281C">
        <w:tc>
          <w:tcPr>
            <w:tcW w:w="2337" w:type="dxa"/>
          </w:tcPr>
          <w:p w14:paraId="2E61BA8B" w14:textId="77777777" w:rsidR="00075284" w:rsidRDefault="00075284" w:rsidP="00A7281C">
            <w:pPr>
              <w:pStyle w:val="ListParagraph"/>
              <w:ind w:left="0"/>
            </w:pPr>
            <w:r>
              <w:t>New Jersey</w:t>
            </w:r>
          </w:p>
        </w:tc>
        <w:tc>
          <w:tcPr>
            <w:tcW w:w="2337" w:type="dxa"/>
          </w:tcPr>
          <w:p w14:paraId="763E1FBD" w14:textId="77777777" w:rsidR="00075284" w:rsidRDefault="00075284" w:rsidP="00A7281C">
            <w:pPr>
              <w:pStyle w:val="ListParagraph"/>
              <w:ind w:left="0"/>
            </w:pPr>
            <w:r w:rsidRPr="00075284">
              <w:t>17.2754</w:t>
            </w:r>
          </w:p>
        </w:tc>
        <w:tc>
          <w:tcPr>
            <w:tcW w:w="2338" w:type="dxa"/>
          </w:tcPr>
          <w:p w14:paraId="48548D2C" w14:textId="77777777" w:rsidR="00075284" w:rsidRDefault="00075284" w:rsidP="00A7281C">
            <w:pPr>
              <w:pStyle w:val="ListParagraph"/>
              <w:ind w:left="0"/>
            </w:pPr>
            <w:r>
              <w:t>17.5623</w:t>
            </w:r>
          </w:p>
        </w:tc>
        <w:tc>
          <w:tcPr>
            <w:tcW w:w="2338" w:type="dxa"/>
          </w:tcPr>
          <w:p w14:paraId="6EB8A008" w14:textId="77777777" w:rsidR="00075284" w:rsidRPr="005E768B" w:rsidRDefault="00075284" w:rsidP="00075284">
            <w:pPr>
              <w:pStyle w:val="ListParagraph"/>
              <w:ind w:left="0"/>
              <w:rPr>
                <w:b/>
              </w:rPr>
            </w:pPr>
            <w:r w:rsidRPr="005E768B">
              <w:rPr>
                <w:b/>
              </w:rPr>
              <w:t>+ 0.</w:t>
            </w:r>
            <w:r>
              <w:rPr>
                <w:b/>
              </w:rPr>
              <w:t>2869</w:t>
            </w:r>
          </w:p>
        </w:tc>
      </w:tr>
      <w:tr w:rsidR="00075284" w14:paraId="3BDBBF59" w14:textId="77777777" w:rsidTr="00A7281C">
        <w:tc>
          <w:tcPr>
            <w:tcW w:w="2337" w:type="dxa"/>
          </w:tcPr>
          <w:p w14:paraId="25C1E370" w14:textId="77777777" w:rsidR="00075284" w:rsidRDefault="00075284" w:rsidP="00A7281C">
            <w:pPr>
              <w:pStyle w:val="ListParagraph"/>
              <w:ind w:left="0"/>
            </w:pPr>
            <w:r>
              <w:t>Pennsylvania</w:t>
            </w:r>
          </w:p>
        </w:tc>
        <w:tc>
          <w:tcPr>
            <w:tcW w:w="2337" w:type="dxa"/>
          </w:tcPr>
          <w:p w14:paraId="1A3F0C44" w14:textId="77777777" w:rsidR="00075284" w:rsidRDefault="00075284" w:rsidP="00075284">
            <w:pPr>
              <w:pStyle w:val="ListParagraph"/>
              <w:ind w:left="0"/>
            </w:pPr>
            <w:r>
              <w:t>20.1136</w:t>
            </w:r>
          </w:p>
        </w:tc>
        <w:tc>
          <w:tcPr>
            <w:tcW w:w="2338" w:type="dxa"/>
          </w:tcPr>
          <w:p w14:paraId="7FC6589A" w14:textId="77777777" w:rsidR="00075284" w:rsidRDefault="00075284" w:rsidP="00A7281C">
            <w:pPr>
              <w:pStyle w:val="ListParagraph"/>
              <w:ind w:left="0"/>
            </w:pPr>
            <w:r>
              <w:t>18.0985</w:t>
            </w:r>
          </w:p>
        </w:tc>
        <w:tc>
          <w:tcPr>
            <w:tcW w:w="2338" w:type="dxa"/>
          </w:tcPr>
          <w:p w14:paraId="77420C38" w14:textId="77777777" w:rsidR="00075284" w:rsidRPr="005E768B" w:rsidRDefault="00075284" w:rsidP="00075284">
            <w:pPr>
              <w:pStyle w:val="ListParagraph"/>
              <w:ind w:left="0"/>
              <w:rPr>
                <w:b/>
              </w:rPr>
            </w:pPr>
            <w:r w:rsidRPr="005E768B">
              <w:rPr>
                <w:b/>
              </w:rPr>
              <w:t xml:space="preserve">- </w:t>
            </w:r>
            <w:r>
              <w:rPr>
                <w:b/>
              </w:rPr>
              <w:t>2.0151</w:t>
            </w:r>
          </w:p>
        </w:tc>
      </w:tr>
    </w:tbl>
    <w:p w14:paraId="78488EAC" w14:textId="77777777" w:rsidR="00075284" w:rsidRDefault="00075284" w:rsidP="00075284">
      <w:pPr>
        <w:pStyle w:val="ListParagraph"/>
        <w:numPr>
          <w:ilvl w:val="0"/>
          <w:numId w:val="8"/>
        </w:numPr>
      </w:pPr>
      <w:r>
        <w:t xml:space="preserve"> Differences in differences</w:t>
      </w:r>
    </w:p>
    <w:tbl>
      <w:tblPr>
        <w:tblStyle w:val="TableGrid"/>
        <w:tblW w:w="0" w:type="auto"/>
        <w:tblInd w:w="2160" w:type="dxa"/>
        <w:tblLook w:val="04A0" w:firstRow="1" w:lastRow="0" w:firstColumn="1" w:lastColumn="0" w:noHBand="0" w:noVBand="1"/>
      </w:tblPr>
      <w:tblGrid>
        <w:gridCol w:w="2347"/>
        <w:gridCol w:w="2533"/>
        <w:gridCol w:w="2310"/>
      </w:tblGrid>
      <w:tr w:rsidR="00075284" w14:paraId="71258342" w14:textId="77777777" w:rsidTr="00A7281C">
        <w:tc>
          <w:tcPr>
            <w:tcW w:w="3116" w:type="dxa"/>
          </w:tcPr>
          <w:p w14:paraId="1296586B" w14:textId="77777777" w:rsidR="00075284" w:rsidRPr="008334EE" w:rsidRDefault="00075284" w:rsidP="00A7281C">
            <w:pPr>
              <w:pStyle w:val="ListParagraph"/>
              <w:ind w:left="0"/>
              <w:rPr>
                <w:i/>
              </w:rPr>
            </w:pPr>
            <w:r w:rsidRPr="008334EE">
              <w:rPr>
                <w:i/>
              </w:rPr>
              <w:t>New Jersey</w:t>
            </w:r>
          </w:p>
        </w:tc>
        <w:tc>
          <w:tcPr>
            <w:tcW w:w="3117" w:type="dxa"/>
          </w:tcPr>
          <w:p w14:paraId="2CCAC522" w14:textId="77777777" w:rsidR="00075284" w:rsidRPr="008334EE" w:rsidRDefault="00075284" w:rsidP="00A7281C">
            <w:pPr>
              <w:pStyle w:val="ListParagraph"/>
              <w:ind w:left="0"/>
              <w:rPr>
                <w:i/>
              </w:rPr>
            </w:pPr>
            <w:r w:rsidRPr="008334EE">
              <w:rPr>
                <w:i/>
              </w:rPr>
              <w:t>Pennsylvania</w:t>
            </w:r>
          </w:p>
        </w:tc>
        <w:tc>
          <w:tcPr>
            <w:tcW w:w="3117" w:type="dxa"/>
          </w:tcPr>
          <w:p w14:paraId="79F96F08" w14:textId="77777777" w:rsidR="00075284" w:rsidRPr="008334EE" w:rsidRDefault="008334EE" w:rsidP="00A7281C">
            <w:pPr>
              <w:pStyle w:val="ListParagraph"/>
              <w:ind w:left="0"/>
              <w:rPr>
                <w:i/>
              </w:rPr>
            </w:pPr>
            <m:oMath>
              <m:r>
                <w:rPr>
                  <w:rFonts w:ascii="Cambria Math" w:hAnsi="Cambria Math"/>
                </w:rPr>
                <m:t>ΔΔ</m:t>
              </m:r>
            </m:oMath>
            <w:r w:rsidR="00075284" w:rsidRPr="008334EE">
              <w:rPr>
                <w:i/>
              </w:rPr>
              <w:t xml:space="preserve"> (NJ-PA)</w:t>
            </w:r>
          </w:p>
        </w:tc>
      </w:tr>
      <w:tr w:rsidR="00075284" w14:paraId="001ED1A2" w14:textId="77777777" w:rsidTr="00A7281C">
        <w:tc>
          <w:tcPr>
            <w:tcW w:w="3116" w:type="dxa"/>
          </w:tcPr>
          <w:p w14:paraId="472976D5" w14:textId="77777777" w:rsidR="00075284" w:rsidRDefault="00075284" w:rsidP="00A7281C">
            <w:pPr>
              <w:pStyle w:val="ListParagraph"/>
              <w:ind w:left="0"/>
            </w:pPr>
            <w:r>
              <w:t>+ 0.2869</w:t>
            </w:r>
          </w:p>
        </w:tc>
        <w:tc>
          <w:tcPr>
            <w:tcW w:w="3117" w:type="dxa"/>
          </w:tcPr>
          <w:p w14:paraId="1CC0ACF6" w14:textId="77777777" w:rsidR="00075284" w:rsidRDefault="00075284" w:rsidP="00A7281C">
            <w:r>
              <w:t xml:space="preserve">- 2.0151 </w:t>
            </w:r>
          </w:p>
        </w:tc>
        <w:tc>
          <w:tcPr>
            <w:tcW w:w="3117" w:type="dxa"/>
          </w:tcPr>
          <w:p w14:paraId="26B81C35" w14:textId="77777777" w:rsidR="00075284" w:rsidRPr="005E768B" w:rsidRDefault="00075284" w:rsidP="00A7281C">
            <w:pPr>
              <w:pStyle w:val="ListParagraph"/>
              <w:ind w:left="0"/>
              <w:rPr>
                <w:b/>
              </w:rPr>
            </w:pPr>
            <w:r>
              <w:rPr>
                <w:b/>
              </w:rPr>
              <w:t>+ 2.302</w:t>
            </w:r>
          </w:p>
        </w:tc>
      </w:tr>
    </w:tbl>
    <w:p w14:paraId="395CE60E" w14:textId="77777777" w:rsidR="005E768B" w:rsidRDefault="005E768B" w:rsidP="00075284">
      <w:pPr>
        <w:pStyle w:val="ListParagraph"/>
        <w:ind w:left="2160"/>
      </w:pPr>
    </w:p>
    <w:p w14:paraId="3BF27563" w14:textId="7D3D0515" w:rsidR="00BF51D2" w:rsidRDefault="00075284" w:rsidP="00075284">
      <w:pPr>
        <w:pStyle w:val="ListParagraph"/>
        <w:ind w:left="2160"/>
      </w:pPr>
      <w:r>
        <w:t xml:space="preserve">By this estimate, the minimum wage </w:t>
      </w:r>
      <w:del w:id="41" w:author="F. Strik" w:date="2017-09-21T15:46:00Z">
        <w:r w:rsidDel="00355816">
          <w:delText xml:space="preserve">increase is suggested to </w:delText>
        </w:r>
      </w:del>
      <w:r>
        <w:t>increase</w:t>
      </w:r>
      <w:ins w:id="42" w:author="F. Strik" w:date="2017-09-21T15:46:00Z">
        <w:r w:rsidR="00355816">
          <w:t>s</w:t>
        </w:r>
      </w:ins>
      <w:r>
        <w:t xml:space="preserve"> employment in New Jersey fast food restaurants by </w:t>
      </w:r>
      <w:r w:rsidR="00BF51D2">
        <w:t>an average of approximately 2.3 units of full time equivalent employment</w:t>
      </w:r>
      <w:ins w:id="43" w:author="F. Strik" w:date="2017-09-21T15:46:00Z">
        <w:r w:rsidR="00355816">
          <w:t xml:space="preserve"> relative to the common trend</w:t>
        </w:r>
      </w:ins>
      <w:r w:rsidR="00BF51D2">
        <w:t xml:space="preserve">. Here it is assumed by the common trend assumption that if New Jersey had not seen a minimum wage increase, it would have followed the relative employment-path that can be seen in Pennsylvania, which is the state that is used as counterfactual. </w:t>
      </w:r>
      <w:ins w:id="44" w:author="F. Strik" w:date="2017-09-21T15:47:00Z">
        <w:r w:rsidR="00355816">
          <w:t xml:space="preserve">The other assumption stated in b.4. </w:t>
        </w:r>
        <w:proofErr w:type="gramStart"/>
        <w:r w:rsidR="00355816">
          <w:t>clearly</w:t>
        </w:r>
        <w:proofErr w:type="gramEnd"/>
        <w:r w:rsidR="00355816">
          <w:t xml:space="preserve"> need to hold as well.</w:t>
        </w:r>
      </w:ins>
    </w:p>
    <w:p w14:paraId="5F8E3812" w14:textId="77777777" w:rsidR="00BF51D2" w:rsidRDefault="00BF51D2">
      <w:r>
        <w:br w:type="page"/>
      </w:r>
    </w:p>
    <w:p w14:paraId="6E09F3F6" w14:textId="77777777" w:rsidR="00075284" w:rsidRDefault="00075284" w:rsidP="00075284">
      <w:pPr>
        <w:pStyle w:val="ListParagraph"/>
        <w:ind w:left="2160"/>
      </w:pPr>
    </w:p>
    <w:p w14:paraId="0EE11404" w14:textId="77777777" w:rsidR="00BF51D2" w:rsidRDefault="00BF51D2" w:rsidP="00BF51D2">
      <w:pPr>
        <w:pStyle w:val="ListParagraph"/>
        <w:numPr>
          <w:ilvl w:val="1"/>
          <w:numId w:val="4"/>
        </w:numPr>
      </w:pPr>
      <w:r>
        <w:t xml:space="preserve">    </w:t>
      </w:r>
    </w:p>
    <w:p w14:paraId="6BC98370" w14:textId="77777777" w:rsidR="00BF51D2" w:rsidRDefault="00BF51D2" w:rsidP="003722FE">
      <w:pPr>
        <w:jc w:val="center"/>
      </w:pPr>
      <w:r w:rsidRPr="00BF51D2">
        <w:rPr>
          <w:noProof/>
          <w:lang w:eastAsia="en-US" w:bidi="ar-SA"/>
        </w:rPr>
        <w:drawing>
          <wp:inline distT="0" distB="0" distL="0" distR="0" wp14:anchorId="2027208E" wp14:editId="1818AAF3">
            <wp:extent cx="5248275" cy="25260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1699"/>
                    <a:stretch/>
                  </pic:blipFill>
                  <pic:spPr bwMode="auto">
                    <a:xfrm>
                      <a:off x="0" y="0"/>
                      <a:ext cx="5248275" cy="2526030"/>
                    </a:xfrm>
                    <a:prstGeom prst="rect">
                      <a:avLst/>
                    </a:prstGeom>
                    <a:noFill/>
                    <a:ln>
                      <a:noFill/>
                    </a:ln>
                    <a:extLst>
                      <a:ext uri="{53640926-AAD7-44D8-BBD7-CCE9431645EC}">
                        <a14:shadowObscured xmlns:a14="http://schemas.microsoft.com/office/drawing/2010/main"/>
                      </a:ext>
                    </a:extLst>
                  </pic:spPr>
                </pic:pic>
              </a:graphicData>
            </a:graphic>
          </wp:inline>
        </w:drawing>
      </w:r>
      <w:r w:rsidRPr="00BF51D2">
        <w:rPr>
          <w:noProof/>
          <w:lang w:eastAsia="en-US" w:bidi="ar-SA"/>
        </w:rPr>
        <w:drawing>
          <wp:inline distT="0" distB="0" distL="0" distR="0" wp14:anchorId="0562EB12" wp14:editId="3EE0CD42">
            <wp:extent cx="52292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12020" b="7220"/>
                    <a:stretch/>
                  </pic:blipFill>
                  <pic:spPr bwMode="auto">
                    <a:xfrm>
                      <a:off x="0" y="0"/>
                      <a:ext cx="5229225"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2CC4636A" w14:textId="77777777" w:rsidR="003722FE" w:rsidRDefault="003722FE" w:rsidP="003369EF">
      <w:pPr>
        <w:pStyle w:val="ListParagraph"/>
        <w:numPr>
          <w:ilvl w:val="2"/>
          <w:numId w:val="4"/>
        </w:numPr>
      </w:pPr>
      <w:r>
        <w:t>The regression estimates the difference-in-difference effect of the treatment (minimum wage increase) on wages to be +0.4814</w:t>
      </w:r>
      <w:r w:rsidR="006C6029">
        <w:t>***</w:t>
      </w:r>
      <w:r>
        <w:t xml:space="preserve"> and on employment to be +2.9140</w:t>
      </w:r>
      <w:r w:rsidR="006C6029">
        <w:t>*</w:t>
      </w:r>
      <w:r>
        <w:t>. These results are different from the results in (b) and (c). The effect on wages is almost similar (.5041 compared to .4814</w:t>
      </w:r>
      <w:r w:rsidR="006C6029">
        <w:t>***</w:t>
      </w:r>
      <w:r>
        <w:t>) while the effect on employment differs with a greater margin (2.302 compared to 2.9140</w:t>
      </w:r>
      <w:r w:rsidR="006C6029">
        <w:t>*</w:t>
      </w:r>
      <w:r>
        <w:t>). Overall, the signs and sizes of the different difference-in-difference estimation methods are quite comparable</w:t>
      </w:r>
      <w:r w:rsidR="003369EF">
        <w:t xml:space="preserve">. </w:t>
      </w:r>
    </w:p>
    <w:p w14:paraId="05269993" w14:textId="77777777" w:rsidR="003369EF" w:rsidRDefault="003369EF" w:rsidP="003369EF">
      <w:pPr>
        <w:pStyle w:val="ListParagraph"/>
        <w:numPr>
          <w:ilvl w:val="2"/>
          <w:numId w:val="4"/>
        </w:numPr>
      </w:pPr>
      <w:r>
        <w:t>The new estimates are as follows:</w:t>
      </w:r>
    </w:p>
    <w:tbl>
      <w:tblPr>
        <w:tblStyle w:val="TableGrid"/>
        <w:tblW w:w="0" w:type="auto"/>
        <w:tblInd w:w="2160" w:type="dxa"/>
        <w:tblLook w:val="04A0" w:firstRow="1" w:lastRow="0" w:firstColumn="1" w:lastColumn="0" w:noHBand="0" w:noVBand="1"/>
      </w:tblPr>
      <w:tblGrid>
        <w:gridCol w:w="2570"/>
        <w:gridCol w:w="2310"/>
        <w:gridCol w:w="2310"/>
      </w:tblGrid>
      <w:tr w:rsidR="003369EF" w14:paraId="6E94226C" w14:textId="77777777" w:rsidTr="003369EF">
        <w:tc>
          <w:tcPr>
            <w:tcW w:w="2570" w:type="dxa"/>
          </w:tcPr>
          <w:p w14:paraId="34DE5B7E" w14:textId="77777777" w:rsidR="003369EF" w:rsidRPr="008334EE" w:rsidRDefault="003369EF" w:rsidP="003369EF">
            <w:pPr>
              <w:pStyle w:val="ListParagraph"/>
              <w:ind w:left="0"/>
              <w:rPr>
                <w:i/>
              </w:rPr>
            </w:pPr>
            <w:r w:rsidRPr="008334EE">
              <w:rPr>
                <w:i/>
              </w:rPr>
              <w:t>Covariates</w:t>
            </w:r>
          </w:p>
        </w:tc>
        <w:tc>
          <w:tcPr>
            <w:tcW w:w="2310" w:type="dxa"/>
          </w:tcPr>
          <w:p w14:paraId="5168C85D" w14:textId="77777777" w:rsidR="003369EF" w:rsidRPr="008334EE" w:rsidRDefault="003369EF" w:rsidP="003369EF">
            <w:pPr>
              <w:pStyle w:val="ListParagraph"/>
              <w:ind w:left="0"/>
              <w:rPr>
                <w:i/>
              </w:rPr>
            </w:pPr>
            <w:r w:rsidRPr="008334EE">
              <w:rPr>
                <w:i/>
              </w:rPr>
              <w:t>Variable</w:t>
            </w:r>
          </w:p>
        </w:tc>
        <w:tc>
          <w:tcPr>
            <w:tcW w:w="2310" w:type="dxa"/>
          </w:tcPr>
          <w:p w14:paraId="3BDB7E96" w14:textId="77777777" w:rsidR="003369EF" w:rsidRPr="008334EE" w:rsidRDefault="008334EE" w:rsidP="003369EF">
            <w:pPr>
              <w:pStyle w:val="ListParagraph"/>
              <w:ind w:left="0"/>
              <w:rPr>
                <w:i/>
              </w:rPr>
            </w:pPr>
            <m:oMathPara>
              <m:oMath>
                <m:r>
                  <w:rPr>
                    <w:rFonts w:ascii="Cambria Math" w:hAnsi="Cambria Math"/>
                  </w:rPr>
                  <m:t>ΔΔ</m:t>
                </m:r>
              </m:oMath>
            </m:oMathPara>
          </w:p>
        </w:tc>
      </w:tr>
      <w:tr w:rsidR="003369EF" w14:paraId="135DB0BA" w14:textId="77777777" w:rsidTr="003369EF">
        <w:tc>
          <w:tcPr>
            <w:tcW w:w="2570" w:type="dxa"/>
            <w:vMerge w:val="restart"/>
            <w:vAlign w:val="center"/>
          </w:tcPr>
          <w:p w14:paraId="43F97295" w14:textId="77777777" w:rsidR="003369EF" w:rsidRDefault="003369EF" w:rsidP="003369EF">
            <w:pPr>
              <w:pStyle w:val="ListParagraph"/>
              <w:ind w:left="0"/>
            </w:pPr>
            <w:r>
              <w:t>Ownership dummy</w:t>
            </w:r>
          </w:p>
        </w:tc>
        <w:tc>
          <w:tcPr>
            <w:tcW w:w="2310" w:type="dxa"/>
          </w:tcPr>
          <w:p w14:paraId="53ADA6F4" w14:textId="77777777" w:rsidR="003369EF" w:rsidRDefault="003369EF" w:rsidP="003369EF">
            <w:pPr>
              <w:pStyle w:val="ListParagraph"/>
              <w:ind w:left="0"/>
            </w:pPr>
            <w:r>
              <w:t>Starting wage</w:t>
            </w:r>
          </w:p>
        </w:tc>
        <w:tc>
          <w:tcPr>
            <w:tcW w:w="2310" w:type="dxa"/>
          </w:tcPr>
          <w:p w14:paraId="47EABCE6" w14:textId="77777777" w:rsidR="003369EF" w:rsidRPr="008334EE" w:rsidRDefault="003369EF" w:rsidP="003369EF">
            <w:pPr>
              <w:pStyle w:val="ListParagraph"/>
              <w:ind w:left="0"/>
              <w:rPr>
                <w:b/>
              </w:rPr>
            </w:pPr>
            <w:r w:rsidRPr="008334EE">
              <w:rPr>
                <w:b/>
              </w:rPr>
              <w:t>+0.4819</w:t>
            </w:r>
            <w:r w:rsidR="006C6029" w:rsidRPr="008334EE">
              <w:rPr>
                <w:b/>
              </w:rPr>
              <w:t>***</w:t>
            </w:r>
          </w:p>
        </w:tc>
      </w:tr>
      <w:tr w:rsidR="003369EF" w14:paraId="1F4E7E5C" w14:textId="77777777" w:rsidTr="003369EF">
        <w:tc>
          <w:tcPr>
            <w:tcW w:w="2570" w:type="dxa"/>
            <w:vMerge/>
          </w:tcPr>
          <w:p w14:paraId="0C519C00" w14:textId="77777777" w:rsidR="003369EF" w:rsidRDefault="003369EF" w:rsidP="003369EF">
            <w:pPr>
              <w:pStyle w:val="ListParagraph"/>
              <w:ind w:left="0"/>
            </w:pPr>
          </w:p>
        </w:tc>
        <w:tc>
          <w:tcPr>
            <w:tcW w:w="2310" w:type="dxa"/>
          </w:tcPr>
          <w:p w14:paraId="31DA69F8" w14:textId="77777777" w:rsidR="003369EF" w:rsidRDefault="003369EF" w:rsidP="003369EF">
            <w:pPr>
              <w:pStyle w:val="ListParagraph"/>
              <w:ind w:left="0"/>
            </w:pPr>
            <w:r>
              <w:t>Employment (</w:t>
            </w:r>
            <w:proofErr w:type="spellStart"/>
            <w:r>
              <w:t>fte</w:t>
            </w:r>
            <w:proofErr w:type="spellEnd"/>
            <w:r>
              <w:t>)</w:t>
            </w:r>
          </w:p>
        </w:tc>
        <w:tc>
          <w:tcPr>
            <w:tcW w:w="2310" w:type="dxa"/>
          </w:tcPr>
          <w:p w14:paraId="23200AE3" w14:textId="77777777" w:rsidR="003369EF" w:rsidRPr="008334EE" w:rsidRDefault="003369EF" w:rsidP="003369EF">
            <w:pPr>
              <w:pStyle w:val="ListParagraph"/>
              <w:ind w:left="0"/>
              <w:rPr>
                <w:b/>
              </w:rPr>
            </w:pPr>
            <w:r w:rsidRPr="008334EE">
              <w:rPr>
                <w:b/>
              </w:rPr>
              <w:t>+2.9571</w:t>
            </w:r>
            <w:r w:rsidR="006C6029" w:rsidRPr="008334EE">
              <w:rPr>
                <w:b/>
              </w:rPr>
              <w:t>*</w:t>
            </w:r>
          </w:p>
        </w:tc>
      </w:tr>
      <w:tr w:rsidR="003369EF" w14:paraId="197490F0" w14:textId="77777777" w:rsidTr="003369EF">
        <w:tc>
          <w:tcPr>
            <w:tcW w:w="2570" w:type="dxa"/>
            <w:vMerge w:val="restart"/>
            <w:vAlign w:val="center"/>
          </w:tcPr>
          <w:p w14:paraId="2152455F" w14:textId="77777777" w:rsidR="003369EF" w:rsidRDefault="008334EE" w:rsidP="003369EF">
            <w:pPr>
              <w:pStyle w:val="ListParagraph"/>
              <w:ind w:left="0"/>
            </w:pPr>
            <w:r>
              <w:t xml:space="preserve">Ownership dummy &amp; </w:t>
            </w:r>
            <w:r w:rsidR="003369EF">
              <w:t>Chain dummies</w:t>
            </w:r>
          </w:p>
        </w:tc>
        <w:tc>
          <w:tcPr>
            <w:tcW w:w="2310" w:type="dxa"/>
          </w:tcPr>
          <w:p w14:paraId="6C3C1EF5" w14:textId="77777777" w:rsidR="003369EF" w:rsidRDefault="003369EF" w:rsidP="003369EF">
            <w:pPr>
              <w:pStyle w:val="ListParagraph"/>
              <w:ind w:left="0"/>
            </w:pPr>
            <w:r>
              <w:t>Starting wage</w:t>
            </w:r>
          </w:p>
        </w:tc>
        <w:tc>
          <w:tcPr>
            <w:tcW w:w="2310" w:type="dxa"/>
          </w:tcPr>
          <w:p w14:paraId="597C87DA" w14:textId="77777777" w:rsidR="003369EF" w:rsidRPr="008334EE" w:rsidRDefault="003369EF" w:rsidP="003369EF">
            <w:pPr>
              <w:pStyle w:val="ListParagraph"/>
              <w:ind w:left="0"/>
              <w:rPr>
                <w:b/>
              </w:rPr>
            </w:pPr>
            <w:r w:rsidRPr="008334EE">
              <w:rPr>
                <w:b/>
              </w:rPr>
              <w:t>+0.4764</w:t>
            </w:r>
            <w:r w:rsidR="006C6029" w:rsidRPr="008334EE">
              <w:rPr>
                <w:b/>
              </w:rPr>
              <w:t>***</w:t>
            </w:r>
          </w:p>
        </w:tc>
      </w:tr>
      <w:tr w:rsidR="003369EF" w14:paraId="7B9B9D78" w14:textId="77777777" w:rsidTr="003369EF">
        <w:tc>
          <w:tcPr>
            <w:tcW w:w="2570" w:type="dxa"/>
            <w:vMerge/>
          </w:tcPr>
          <w:p w14:paraId="27E8F964" w14:textId="77777777" w:rsidR="003369EF" w:rsidRDefault="003369EF" w:rsidP="003369EF">
            <w:pPr>
              <w:pStyle w:val="ListParagraph"/>
              <w:ind w:left="0"/>
            </w:pPr>
          </w:p>
        </w:tc>
        <w:tc>
          <w:tcPr>
            <w:tcW w:w="2310" w:type="dxa"/>
          </w:tcPr>
          <w:p w14:paraId="2FB43FA1" w14:textId="77777777" w:rsidR="003369EF" w:rsidRDefault="003369EF" w:rsidP="003369EF">
            <w:pPr>
              <w:pStyle w:val="ListParagraph"/>
              <w:ind w:left="0"/>
            </w:pPr>
            <w:r>
              <w:t>Employment (</w:t>
            </w:r>
            <w:proofErr w:type="spellStart"/>
            <w:r>
              <w:t>fte</w:t>
            </w:r>
            <w:proofErr w:type="spellEnd"/>
            <w:r>
              <w:t>)</w:t>
            </w:r>
          </w:p>
        </w:tc>
        <w:tc>
          <w:tcPr>
            <w:tcW w:w="2310" w:type="dxa"/>
          </w:tcPr>
          <w:p w14:paraId="30F9D636" w14:textId="77777777" w:rsidR="003369EF" w:rsidRPr="008334EE" w:rsidRDefault="003369EF" w:rsidP="003369EF">
            <w:pPr>
              <w:pStyle w:val="ListParagraph"/>
              <w:ind w:left="0"/>
              <w:rPr>
                <w:b/>
              </w:rPr>
            </w:pPr>
            <w:r w:rsidRPr="008334EE">
              <w:rPr>
                <w:b/>
              </w:rPr>
              <w:t>+2.</w:t>
            </w:r>
            <w:r w:rsidR="008334EE">
              <w:rPr>
                <w:b/>
              </w:rPr>
              <w:t>959</w:t>
            </w:r>
            <w:r w:rsidRPr="008334EE">
              <w:rPr>
                <w:b/>
              </w:rPr>
              <w:t>0</w:t>
            </w:r>
            <w:r w:rsidR="006C6029" w:rsidRPr="008334EE">
              <w:rPr>
                <w:b/>
              </w:rPr>
              <w:t>**</w:t>
            </w:r>
          </w:p>
        </w:tc>
      </w:tr>
    </w:tbl>
    <w:p w14:paraId="1BF50C37" w14:textId="17A89F19" w:rsidR="003369EF" w:rsidRDefault="008334EE" w:rsidP="008334EE">
      <w:pPr>
        <w:pStyle w:val="ListParagraph"/>
        <w:numPr>
          <w:ilvl w:val="2"/>
          <w:numId w:val="4"/>
        </w:numPr>
      </w:pPr>
      <w:bookmarkStart w:id="45" w:name="_GoBack"/>
      <w:bookmarkEnd w:id="45"/>
      <w:r>
        <w:t xml:space="preserve"> After including restaurant-specific covariates</w:t>
      </w:r>
      <w:r w:rsidR="0060740C">
        <w:t>, the regression results are still very similar. The only noticeable change is that the effect on employment is now significant at the 5% level compared to before including covariates, when it was only significant at the 10% level. We would not have expected results to change</w:t>
      </w:r>
      <w:ins w:id="46" w:author="F. Strik" w:date="2017-09-21T16:01:00Z">
        <w:r w:rsidR="00E147DD">
          <w:t>,</w:t>
        </w:r>
      </w:ins>
      <w:r w:rsidR="0060740C">
        <w:t xml:space="preserve"> </w:t>
      </w:r>
      <w:ins w:id="47" w:author="F. Strik" w:date="2017-09-21T16:01:00Z">
        <w:r w:rsidR="00E147DD">
          <w:t>since</w:t>
        </w:r>
      </w:ins>
      <w:del w:id="48" w:author="F. Strik" w:date="2017-09-21T16:01:00Z">
        <w:r w:rsidR="0060740C" w:rsidDel="00E147DD">
          <w:delText>as</w:delText>
        </w:r>
      </w:del>
      <w:ins w:id="49" w:author="F. Strik" w:date="2017-09-21T16:01:00Z">
        <w:r w:rsidR="00E147DD">
          <w:t xml:space="preserve"> when we computed the </w:t>
        </w:r>
      </w:ins>
      <w:ins w:id="50" w:author="F. Strik" w:date="2017-09-21T16:03:00Z">
        <w:r w:rsidR="00E147DD">
          <w:t>distribution</w:t>
        </w:r>
      </w:ins>
      <w:ins w:id="51" w:author="F. Strik" w:date="2017-09-21T16:04:00Z">
        <w:r w:rsidR="00E147DD">
          <w:t xml:space="preserve"> of ownership type and</w:t>
        </w:r>
      </w:ins>
      <w:ins w:id="52" w:author="F. Strik" w:date="2017-09-21T16:01:00Z">
        <w:r w:rsidR="00E147DD">
          <w:t xml:space="preserve"> the distribution </w:t>
        </w:r>
      </w:ins>
      <w:ins w:id="53" w:author="F. Strik" w:date="2017-09-21T16:03:00Z">
        <w:r w:rsidR="00E147DD">
          <w:t xml:space="preserve">specific </w:t>
        </w:r>
      </w:ins>
      <w:ins w:id="54" w:author="F. Strik" w:date="2017-09-21T16:01:00Z">
        <w:r w:rsidR="00E147DD">
          <w:t>chain stores in New Jersey and Pennsylvania, we found</w:t>
        </w:r>
      </w:ins>
      <w:r w:rsidR="0060740C">
        <w:t xml:space="preserve"> Pennsylvania and New Jersey are not dramatically different from each other in terms of </w:t>
      </w:r>
      <w:r w:rsidR="00B26267">
        <w:t>chain store distribution percentages and ownership percentages.</w:t>
      </w:r>
      <w:ins w:id="55" w:author="F. Strik" w:date="2017-09-21T16:04:00Z">
        <w:r w:rsidR="00E147DD">
          <w:t xml:space="preserve"> This</w:t>
        </w:r>
      </w:ins>
      <w:del w:id="56" w:author="F. Strik" w:date="2017-09-21T16:04:00Z">
        <w:r w:rsidR="00B26267" w:rsidDel="00E147DD">
          <w:delText xml:space="preserve"> </w:delText>
        </w:r>
      </w:del>
      <w:ins w:id="57" w:author="F. Strik" w:date="2017-09-21T16:00:00Z">
        <w:r w:rsidR="00E147DD">
          <w:t xml:space="preserve"> can be seen in our log file</w:t>
        </w:r>
      </w:ins>
      <w:ins w:id="58" w:author="F. Strik" w:date="2017-09-21T16:02:00Z">
        <w:r w:rsidR="00E147DD">
          <w:t>.</w:t>
        </w:r>
      </w:ins>
    </w:p>
    <w:p w14:paraId="22E26B21" w14:textId="77777777" w:rsidR="007251C2" w:rsidRDefault="007251C2" w:rsidP="007251C2"/>
    <w:p w14:paraId="63349FF6" w14:textId="77777777" w:rsidR="007251C2" w:rsidRDefault="007251C2" w:rsidP="007251C2">
      <w:r>
        <w:t>A full documentation of STATA commands and output can be found below, as a print of the log file.</w:t>
      </w:r>
    </w:p>
    <w:p w14:paraId="74E98B70" w14:textId="77777777" w:rsidR="00B26267" w:rsidRDefault="00B26267" w:rsidP="00B26267">
      <w:pPr>
        <w:pStyle w:val="ListParagraph"/>
        <w:ind w:left="2160"/>
      </w:pPr>
    </w:p>
    <w:sectPr w:rsidR="00B2626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 Strik" w:date="2017-09-21T15:09:00Z" w:initials="FS">
    <w:p w14:paraId="1A00B0FD" w14:textId="77777777" w:rsidR="00E7055A" w:rsidRDefault="00E7055A">
      <w:pPr>
        <w:pStyle w:val="CommentText"/>
      </w:pPr>
      <w:r>
        <w:rPr>
          <w:rStyle w:val="CommentReference"/>
        </w:rPr>
        <w:annotationRef/>
      </w:r>
      <w:proofErr w:type="spellStart"/>
      <w:r>
        <w:t>Nodig</w:t>
      </w:r>
      <w:proofErr w:type="spellEnd"/>
      <w:r>
        <w:t xml:space="preserve"> om </w:t>
      </w:r>
      <w:proofErr w:type="spellStart"/>
      <w:r>
        <w:t>dit</w:t>
      </w:r>
      <w:proofErr w:type="spellEnd"/>
      <w:r>
        <w:t xml:space="preserve"> </w:t>
      </w:r>
      <w:proofErr w:type="spellStart"/>
      <w:r>
        <w:t>te</w:t>
      </w:r>
      <w:proofErr w:type="spellEnd"/>
      <w:r>
        <w:t xml:space="preserve"> </w:t>
      </w:r>
      <w:proofErr w:type="spellStart"/>
      <w:r>
        <w:t>vermelden</w:t>
      </w:r>
      <w:proofErr w:type="spellEnd"/>
      <w:r>
        <w:t>?</w:t>
      </w:r>
    </w:p>
  </w:comment>
  <w:comment w:id="4" w:author="F. Strik" w:date="2017-09-21T15:27:00Z" w:initials="FS">
    <w:p w14:paraId="2792AAFC" w14:textId="77777777" w:rsidR="000A680B" w:rsidRDefault="000A680B">
      <w:pPr>
        <w:pStyle w:val="CommentText"/>
      </w:pPr>
      <w:r>
        <w:rPr>
          <w:rStyle w:val="CommentReference"/>
        </w:rPr>
        <w:annotationRef/>
      </w:r>
      <w:r>
        <w:t xml:space="preserve">“Do not forget the condition relating to the sample?” Moet </w:t>
      </w:r>
      <w:proofErr w:type="spellStart"/>
      <w:r>
        <w:t>er</w:t>
      </w:r>
      <w:proofErr w:type="spellEnd"/>
      <w:r>
        <w:t xml:space="preserve"> </w:t>
      </w:r>
      <w:proofErr w:type="spellStart"/>
      <w:r>
        <w:t>dan</w:t>
      </w:r>
      <w:proofErr w:type="spellEnd"/>
      <w:r>
        <w:t xml:space="preserve"> sample==1 </w:t>
      </w:r>
      <w:proofErr w:type="spellStart"/>
      <w:r>
        <w:t>toegevoegd</w:t>
      </w:r>
      <w:proofErr w:type="spellEnd"/>
      <w:r>
        <w:t xml:space="preserve"> </w:t>
      </w:r>
      <w:proofErr w:type="spellStart"/>
      <w:r>
        <w:t>worden</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0B0FD" w15:done="0"/>
  <w15:commentEx w15:paraId="2792AA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3328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D4484"/>
    <w:multiLevelType w:val="hybridMultilevel"/>
    <w:tmpl w:val="03FAE058"/>
    <w:lvl w:ilvl="0" w:tplc="457AC38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62C4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271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DF6149"/>
    <w:multiLevelType w:val="hybridMultilevel"/>
    <w:tmpl w:val="2890702E"/>
    <w:lvl w:ilvl="0" w:tplc="7102D4FE">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11F44"/>
    <w:multiLevelType w:val="multilevel"/>
    <w:tmpl w:val="BA20DF1E"/>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25C1432"/>
    <w:multiLevelType w:val="multilevel"/>
    <w:tmpl w:val="E10ACC72"/>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D4B0181"/>
    <w:multiLevelType w:val="hybridMultilevel"/>
    <w:tmpl w:val="C9267242"/>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6"/>
  </w:num>
  <w:num w:numId="3">
    <w:abstractNumId w:val="7"/>
  </w:num>
  <w:num w:numId="4">
    <w:abstractNumId w:val="4"/>
  </w:num>
  <w:num w:numId="5">
    <w:abstractNumId w:val="3"/>
  </w:num>
  <w:num w:numId="6">
    <w:abstractNumId w:val="0"/>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 Strik">
    <w15:presenceInfo w15:providerId="AD" w15:userId="S-1-5-21-3009188405-4059014094-2327816963-84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4C"/>
    <w:rsid w:val="000378CB"/>
    <w:rsid w:val="00075284"/>
    <w:rsid w:val="000A680B"/>
    <w:rsid w:val="000C6961"/>
    <w:rsid w:val="001100FD"/>
    <w:rsid w:val="002172F0"/>
    <w:rsid w:val="003369EF"/>
    <w:rsid w:val="00355816"/>
    <w:rsid w:val="003660DB"/>
    <w:rsid w:val="00366B6A"/>
    <w:rsid w:val="003722FE"/>
    <w:rsid w:val="00463442"/>
    <w:rsid w:val="005E768B"/>
    <w:rsid w:val="0060740C"/>
    <w:rsid w:val="00693F22"/>
    <w:rsid w:val="006C6029"/>
    <w:rsid w:val="007251C2"/>
    <w:rsid w:val="00726E2B"/>
    <w:rsid w:val="007A649F"/>
    <w:rsid w:val="008334EE"/>
    <w:rsid w:val="00B26267"/>
    <w:rsid w:val="00B3754C"/>
    <w:rsid w:val="00BA3762"/>
    <w:rsid w:val="00BF51D2"/>
    <w:rsid w:val="00DE7C3E"/>
    <w:rsid w:val="00E147DD"/>
    <w:rsid w:val="00E7055A"/>
    <w:rsid w:val="00EC1B1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16A0"/>
  <w15:chartTrackingRefBased/>
  <w15:docId w15:val="{371A8D44-753B-4DD8-A55A-7B5F6236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54C"/>
    <w:pPr>
      <w:spacing w:after="0" w:line="240" w:lineRule="auto"/>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B3754C"/>
    <w:rPr>
      <w:rFonts w:asciiTheme="majorHAnsi" w:eastAsiaTheme="majorEastAsia" w:hAnsiTheme="majorHAnsi" w:cstheme="majorBidi"/>
      <w:spacing w:val="-10"/>
      <w:kern w:val="28"/>
      <w:sz w:val="56"/>
      <w:szCs w:val="56"/>
      <w:lang w:eastAsia="en-US" w:bidi="ar-SA"/>
    </w:rPr>
  </w:style>
  <w:style w:type="paragraph" w:styleId="NoSpacing">
    <w:name w:val="No Spacing"/>
    <w:uiPriority w:val="1"/>
    <w:qFormat/>
    <w:rsid w:val="00B3754C"/>
    <w:pPr>
      <w:spacing w:after="0" w:line="240" w:lineRule="auto"/>
    </w:pPr>
    <w:rPr>
      <w:rFonts w:eastAsiaTheme="minorHAnsi"/>
      <w:lang w:eastAsia="en-US" w:bidi="ar-SA"/>
    </w:rPr>
  </w:style>
  <w:style w:type="paragraph" w:styleId="ListParagraph">
    <w:name w:val="List Paragraph"/>
    <w:basedOn w:val="Normal"/>
    <w:uiPriority w:val="34"/>
    <w:qFormat/>
    <w:rsid w:val="00B3754C"/>
    <w:pPr>
      <w:ind w:left="720"/>
      <w:contextualSpacing/>
    </w:pPr>
  </w:style>
  <w:style w:type="table" w:styleId="TableGrid">
    <w:name w:val="Table Grid"/>
    <w:basedOn w:val="TableNormal"/>
    <w:uiPriority w:val="39"/>
    <w:rsid w:val="00110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3F22"/>
    <w:rPr>
      <w:color w:val="808080"/>
    </w:rPr>
  </w:style>
  <w:style w:type="character" w:styleId="CommentReference">
    <w:name w:val="annotation reference"/>
    <w:basedOn w:val="DefaultParagraphFont"/>
    <w:uiPriority w:val="99"/>
    <w:semiHidden/>
    <w:unhideWhenUsed/>
    <w:rsid w:val="00E7055A"/>
    <w:rPr>
      <w:sz w:val="16"/>
      <w:szCs w:val="16"/>
    </w:rPr>
  </w:style>
  <w:style w:type="paragraph" w:styleId="CommentText">
    <w:name w:val="annotation text"/>
    <w:basedOn w:val="Normal"/>
    <w:link w:val="CommentTextChar"/>
    <w:uiPriority w:val="99"/>
    <w:semiHidden/>
    <w:unhideWhenUsed/>
    <w:rsid w:val="00E7055A"/>
    <w:pPr>
      <w:spacing w:line="240" w:lineRule="auto"/>
    </w:pPr>
    <w:rPr>
      <w:sz w:val="20"/>
      <w:szCs w:val="20"/>
    </w:rPr>
  </w:style>
  <w:style w:type="character" w:customStyle="1" w:styleId="CommentTextChar">
    <w:name w:val="Comment Text Char"/>
    <w:basedOn w:val="DefaultParagraphFont"/>
    <w:link w:val="CommentText"/>
    <w:uiPriority w:val="99"/>
    <w:semiHidden/>
    <w:rsid w:val="00E7055A"/>
    <w:rPr>
      <w:sz w:val="20"/>
      <w:szCs w:val="20"/>
    </w:rPr>
  </w:style>
  <w:style w:type="paragraph" w:styleId="CommentSubject">
    <w:name w:val="annotation subject"/>
    <w:basedOn w:val="CommentText"/>
    <w:next w:val="CommentText"/>
    <w:link w:val="CommentSubjectChar"/>
    <w:uiPriority w:val="99"/>
    <w:semiHidden/>
    <w:unhideWhenUsed/>
    <w:rsid w:val="00E7055A"/>
    <w:rPr>
      <w:b/>
      <w:bCs/>
    </w:rPr>
  </w:style>
  <w:style w:type="character" w:customStyle="1" w:styleId="CommentSubjectChar">
    <w:name w:val="Comment Subject Char"/>
    <w:basedOn w:val="CommentTextChar"/>
    <w:link w:val="CommentSubject"/>
    <w:uiPriority w:val="99"/>
    <w:semiHidden/>
    <w:rsid w:val="00E7055A"/>
    <w:rPr>
      <w:b/>
      <w:bCs/>
      <w:sz w:val="20"/>
      <w:szCs w:val="20"/>
    </w:rPr>
  </w:style>
  <w:style w:type="paragraph" w:styleId="BalloonText">
    <w:name w:val="Balloon Text"/>
    <w:basedOn w:val="Normal"/>
    <w:link w:val="BalloonTextChar"/>
    <w:uiPriority w:val="99"/>
    <w:semiHidden/>
    <w:unhideWhenUsed/>
    <w:rsid w:val="00E70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382C-CF51-4089-9D81-F1576D39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F. Strik</cp:lastModifiedBy>
  <cp:revision>2</cp:revision>
  <dcterms:created xsi:type="dcterms:W3CDTF">2017-09-21T14:05:00Z</dcterms:created>
  <dcterms:modified xsi:type="dcterms:W3CDTF">2017-09-21T14:05:00Z</dcterms:modified>
</cp:coreProperties>
</file>